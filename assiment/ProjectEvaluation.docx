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A3F" w:rsidRDefault="00CD6A3F" w:rsidP="00CD6A3F">
      <w:pPr>
        <w:jc w:val="center"/>
      </w:pPr>
      <w:r>
        <w:rPr>
          <w:noProof/>
        </w:rPr>
        <w:drawing>
          <wp:inline distT="0" distB="0" distL="0" distR="0">
            <wp:extent cx="3095625" cy="1295400"/>
            <wp:effectExtent l="0" t="0" r="9525" b="0"/>
            <wp:docPr id="1" name="Picture 1" descr="Image result for Aptec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ptech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A3F" w:rsidRDefault="000A79E1" w:rsidP="00CD6A3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HỆ THỐNG</w:t>
      </w:r>
      <w:r w:rsidR="00CD6A3F">
        <w:rPr>
          <w:rFonts w:ascii="Arial" w:hAnsi="Arial" w:cs="Arial"/>
        </w:rPr>
        <w:t xml:space="preserve"> ĐÀO TẠO LẬP TRÌNH VIÊN QUỐC TẾ APTECH</w:t>
      </w:r>
    </w:p>
    <w:p w:rsidR="00CD6A3F" w:rsidRDefault="00CD6A3F" w:rsidP="00CD6A3F">
      <w:pPr>
        <w:jc w:val="center"/>
        <w:rPr>
          <w:rFonts w:ascii="Arial" w:hAnsi="Arial" w:cs="Arial"/>
        </w:rPr>
      </w:pPr>
    </w:p>
    <w:p w:rsidR="00CD6A3F" w:rsidRDefault="00CD6A3F" w:rsidP="00CD6A3F">
      <w:pPr>
        <w:spacing w:after="240"/>
        <w:jc w:val="center"/>
        <w:rPr>
          <w:b/>
          <w:sz w:val="36"/>
          <w:szCs w:val="32"/>
        </w:rPr>
      </w:pPr>
      <w:r>
        <w:rPr>
          <w:b/>
          <w:sz w:val="36"/>
          <w:szCs w:val="32"/>
        </w:rPr>
        <w:t xml:space="preserve">Chính sách đánh giá kết quả dự </w:t>
      </w:r>
      <w:proofErr w:type="gramStart"/>
      <w:r>
        <w:rPr>
          <w:b/>
          <w:sz w:val="36"/>
          <w:szCs w:val="32"/>
        </w:rPr>
        <w:t>án</w:t>
      </w:r>
      <w:proofErr w:type="gramEnd"/>
      <w:ins w:id="0" w:author="Chu Tuan Anh" w:date="2004-02-19T13:53:00Z">
        <w:r>
          <w:rPr>
            <w:b/>
            <w:sz w:val="36"/>
            <w:szCs w:val="32"/>
          </w:rPr>
          <w:t xml:space="preserve"> </w:t>
        </w:r>
      </w:ins>
      <w:r>
        <w:rPr>
          <w:b/>
          <w:sz w:val="36"/>
          <w:szCs w:val="32"/>
        </w:rPr>
        <w:t>của học kỳ I ACCP và ITT</w:t>
      </w:r>
    </w:p>
    <w:p w:rsidR="00CD6A3F" w:rsidRDefault="00CD6A3F" w:rsidP="00CD6A3F">
      <w:pPr>
        <w:spacing w:before="120" w:line="288" w:lineRule="auto"/>
        <w:ind w:firstLine="360"/>
        <w:rPr>
          <w:szCs w:val="24"/>
        </w:rPr>
      </w:pPr>
      <w:r>
        <w:rPr>
          <w:szCs w:val="24"/>
        </w:rPr>
        <w:t xml:space="preserve">Việc đánh giá kết quả dự </w:t>
      </w:r>
      <w:proofErr w:type="gramStart"/>
      <w:r>
        <w:rPr>
          <w:szCs w:val="24"/>
        </w:rPr>
        <w:t>án</w:t>
      </w:r>
      <w:proofErr w:type="gramEnd"/>
      <w:r>
        <w:rPr>
          <w:szCs w:val="24"/>
        </w:rPr>
        <w:t xml:space="preserve"> gồm 2 phần:</w:t>
      </w:r>
    </w:p>
    <w:p w:rsidR="00CD6A3F" w:rsidRDefault="00CD6A3F" w:rsidP="00CD6A3F">
      <w:pPr>
        <w:numPr>
          <w:ilvl w:val="0"/>
          <w:numId w:val="1"/>
        </w:numPr>
        <w:tabs>
          <w:tab w:val="clear" w:pos="360"/>
          <w:tab w:val="num" w:pos="720"/>
          <w:tab w:val="left" w:pos="3420"/>
        </w:tabs>
        <w:spacing w:line="288" w:lineRule="auto"/>
        <w:ind w:left="714" w:hanging="357"/>
        <w:rPr>
          <w:szCs w:val="24"/>
        </w:rPr>
      </w:pPr>
      <w:r>
        <w:rPr>
          <w:szCs w:val="24"/>
        </w:rPr>
        <w:t>Điểm dự án (project)</w:t>
      </w:r>
      <w:r>
        <w:rPr>
          <w:szCs w:val="24"/>
        </w:rPr>
        <w:tab/>
        <w:t xml:space="preserve">: Đánh giá </w:t>
      </w:r>
      <w:proofErr w:type="gramStart"/>
      <w:r>
        <w:rPr>
          <w:szCs w:val="24"/>
        </w:rPr>
        <w:t>chung</w:t>
      </w:r>
      <w:proofErr w:type="gramEnd"/>
      <w:r>
        <w:rPr>
          <w:szCs w:val="24"/>
        </w:rPr>
        <w:t xml:space="preserve"> cho dự án.</w:t>
      </w:r>
    </w:p>
    <w:p w:rsidR="00CD6A3F" w:rsidRDefault="00CD6A3F" w:rsidP="00CD6A3F">
      <w:pPr>
        <w:numPr>
          <w:ilvl w:val="0"/>
          <w:numId w:val="1"/>
        </w:numPr>
        <w:tabs>
          <w:tab w:val="clear" w:pos="360"/>
          <w:tab w:val="num" w:pos="720"/>
          <w:tab w:val="left" w:pos="3420"/>
        </w:tabs>
        <w:spacing w:line="288" w:lineRule="auto"/>
        <w:ind w:left="714" w:hanging="357"/>
        <w:rPr>
          <w:szCs w:val="24"/>
        </w:rPr>
      </w:pPr>
      <w:r>
        <w:rPr>
          <w:szCs w:val="24"/>
        </w:rPr>
        <w:t>Điểm của từng thành viên</w:t>
      </w:r>
      <w:r>
        <w:rPr>
          <w:szCs w:val="24"/>
        </w:rPr>
        <w:tab/>
        <w:t xml:space="preserve">: Dựa trên điểm dự </w:t>
      </w:r>
      <w:proofErr w:type="gramStart"/>
      <w:r>
        <w:rPr>
          <w:szCs w:val="24"/>
        </w:rPr>
        <w:t>án</w:t>
      </w:r>
      <w:proofErr w:type="gramEnd"/>
      <w:r>
        <w:rPr>
          <w:szCs w:val="24"/>
        </w:rPr>
        <w:t xml:space="preserve"> và mức độ tham gia của từng thành viên trong dự án, Hội đồng giám khảo sẽ tính điểm cho từng thành viên.</w:t>
      </w:r>
    </w:p>
    <w:p w:rsidR="00CD6A3F" w:rsidRDefault="00CD6A3F" w:rsidP="00CD6A3F">
      <w:pPr>
        <w:pStyle w:val="Heading2"/>
        <w:spacing w:before="240" w:after="120"/>
        <w:rPr>
          <w:b w:val="0"/>
          <w:bCs/>
          <w:sz w:val="32"/>
          <w:szCs w:val="32"/>
          <w:u w:val="single"/>
        </w:rPr>
      </w:pPr>
      <w:r>
        <w:rPr>
          <w:b w:val="0"/>
          <w:bCs/>
          <w:sz w:val="32"/>
          <w:szCs w:val="32"/>
          <w:u w:val="single"/>
        </w:rPr>
        <w:t>Ðiểm dự án:</w:t>
      </w:r>
      <w:bookmarkStart w:id="1" w:name="_GoBack"/>
      <w:bookmarkEnd w:id="1"/>
    </w:p>
    <w:p w:rsidR="00CD6A3F" w:rsidRDefault="00CD6A3F" w:rsidP="00CD6A3F">
      <w:pPr>
        <w:ind w:left="360"/>
        <w:jc w:val="center"/>
        <w:rPr>
          <w:szCs w:val="24"/>
        </w:rPr>
      </w:pPr>
      <w:r>
        <w:rPr>
          <w:szCs w:val="24"/>
        </w:rPr>
        <w:t xml:space="preserve">(Điểm dự án) = </w:t>
      </w:r>
      <w:r>
        <w:rPr>
          <w:b/>
          <w:sz w:val="28"/>
          <w:szCs w:val="28"/>
        </w:rPr>
        <w:t xml:space="preserve">½ </w:t>
      </w:r>
      <w:r>
        <w:rPr>
          <w:szCs w:val="28"/>
        </w:rPr>
        <w:t>*</w:t>
      </w:r>
      <w:r>
        <w:rPr>
          <w:b/>
          <w:szCs w:val="28"/>
        </w:rPr>
        <w:t xml:space="preserve"> </w:t>
      </w:r>
      <w:proofErr w:type="gramStart"/>
      <w:r>
        <w:rPr>
          <w:szCs w:val="24"/>
        </w:rPr>
        <w:t>[ (</w:t>
      </w:r>
      <w:proofErr w:type="gramEnd"/>
      <w:r>
        <w:rPr>
          <w:szCs w:val="24"/>
        </w:rPr>
        <w:t>Điểm thiết kế) + (Điểm bảo vệ) ]</w:t>
      </w:r>
    </w:p>
    <w:p w:rsidR="00CD6A3F" w:rsidRDefault="00CD6A3F" w:rsidP="00CD6A3F">
      <w:pPr>
        <w:ind w:left="360" w:firstLine="180"/>
        <w:rPr>
          <w:szCs w:val="24"/>
        </w:rPr>
      </w:pPr>
      <w:r>
        <w:rPr>
          <w:szCs w:val="24"/>
        </w:rPr>
        <w:t>Điểm của mỗi phần bằng tổng các điểm tiêu chí * hệ số tương ứng.</w:t>
      </w:r>
    </w:p>
    <w:p w:rsidR="00CD6A3F" w:rsidRDefault="00CD6A3F" w:rsidP="00CD6A3F">
      <w:pPr>
        <w:ind w:left="360" w:firstLine="180"/>
        <w:rPr>
          <w:szCs w:val="24"/>
        </w:rPr>
      </w:pPr>
      <w:r>
        <w:rPr>
          <w:szCs w:val="24"/>
        </w:rPr>
        <w:t>Mỗi tiêu chí được cho điểm từ 1-10.</w:t>
      </w:r>
    </w:p>
    <w:p w:rsidR="00CD6A3F" w:rsidRDefault="00CD6A3F" w:rsidP="00CD6A3F">
      <w:pPr>
        <w:pStyle w:val="Heading3"/>
        <w:tabs>
          <w:tab w:val="clear" w:pos="397"/>
          <w:tab w:val="num" w:pos="540"/>
        </w:tabs>
        <w:spacing w:after="120"/>
        <w:ind w:hanging="386"/>
        <w:rPr>
          <w:rFonts w:ascii="Times New Roman" w:hAnsi="Times New Roman" w:cs="Times New Roman"/>
          <w:b w:val="0"/>
          <w:sz w:val="24"/>
          <w:szCs w:val="24"/>
        </w:rPr>
      </w:pPr>
      <w:r>
        <w:rPr>
          <w:u w:val="single"/>
        </w:rPr>
        <w:t>Ðiểm thiết kế:</w:t>
      </w:r>
      <w: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Được đánh giá </w:t>
      </w:r>
      <w:proofErr w:type="gramStart"/>
      <w:r>
        <w:rPr>
          <w:rFonts w:ascii="Times New Roman" w:hAnsi="Times New Roman" w:cs="Times New Roman"/>
          <w:b w:val="0"/>
          <w:sz w:val="24"/>
          <w:szCs w:val="24"/>
        </w:rPr>
        <w:t>theo</w:t>
      </w:r>
      <w:proofErr w:type="gramEnd"/>
      <w:r>
        <w:rPr>
          <w:rFonts w:ascii="Times New Roman" w:hAnsi="Times New Roman" w:cs="Times New Roman"/>
          <w:b w:val="0"/>
          <w:sz w:val="24"/>
          <w:szCs w:val="24"/>
        </w:rPr>
        <w:t xml:space="preserve"> 7 tiêu chí theo các phần trong tài liệu</w:t>
      </w:r>
    </w:p>
    <w:tbl>
      <w:tblPr>
        <w:tblW w:w="6701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595"/>
        <w:gridCol w:w="4261"/>
        <w:gridCol w:w="921"/>
        <w:gridCol w:w="924"/>
      </w:tblGrid>
      <w:tr w:rsidR="00CD6A3F" w:rsidTr="000B44A2">
        <w:tc>
          <w:tcPr>
            <w:tcW w:w="595" w:type="dxa"/>
            <w:tcBorders>
              <w:bottom w:val="single" w:sz="12" w:space="0" w:color="auto"/>
            </w:tcBorders>
            <w:vAlign w:val="center"/>
          </w:tcPr>
          <w:p w:rsidR="00CD6A3F" w:rsidRDefault="00CD6A3F" w:rsidP="000B44A2">
            <w:pPr>
              <w:jc w:val="center"/>
              <w:rPr>
                <w:b/>
                <w:sz w:val="20"/>
              </w:rPr>
            </w:pPr>
            <w:bookmarkStart w:id="2" w:name="_Hlk481939579"/>
            <w:r>
              <w:rPr>
                <w:b/>
                <w:sz w:val="20"/>
              </w:rPr>
              <w:t>STT</w:t>
            </w:r>
          </w:p>
        </w:tc>
        <w:tc>
          <w:tcPr>
            <w:tcW w:w="4261" w:type="dxa"/>
            <w:tcBorders>
              <w:bottom w:val="single" w:sz="12" w:space="0" w:color="auto"/>
            </w:tcBorders>
            <w:vAlign w:val="center"/>
          </w:tcPr>
          <w:p w:rsidR="00CD6A3F" w:rsidRDefault="00CD6A3F" w:rsidP="000B44A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Nội dung</w:t>
            </w:r>
          </w:p>
        </w:tc>
        <w:tc>
          <w:tcPr>
            <w:tcW w:w="921" w:type="dxa"/>
            <w:tcBorders>
              <w:bottom w:val="single" w:sz="12" w:space="0" w:color="auto"/>
            </w:tcBorders>
            <w:vAlign w:val="center"/>
          </w:tcPr>
          <w:p w:rsidR="00CD6A3F" w:rsidRDefault="00CD6A3F" w:rsidP="000B44A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Hệ số</w:t>
            </w:r>
          </w:p>
        </w:tc>
        <w:tc>
          <w:tcPr>
            <w:tcW w:w="924" w:type="dxa"/>
            <w:tcBorders>
              <w:bottom w:val="single" w:sz="12" w:space="0" w:color="auto"/>
            </w:tcBorders>
            <w:vAlign w:val="center"/>
          </w:tcPr>
          <w:p w:rsidR="00CD6A3F" w:rsidRDefault="00CD6A3F" w:rsidP="000B44A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Điểm tối đa</w:t>
            </w:r>
          </w:p>
        </w:tc>
      </w:tr>
      <w:tr w:rsidR="00CD6A3F" w:rsidTr="000B44A2">
        <w:tc>
          <w:tcPr>
            <w:tcW w:w="595" w:type="dxa"/>
            <w:tcBorders>
              <w:top w:val="single" w:sz="12" w:space="0" w:color="auto"/>
            </w:tcBorders>
          </w:tcPr>
          <w:p w:rsidR="00CD6A3F" w:rsidRDefault="00CD6A3F" w:rsidP="000B44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261" w:type="dxa"/>
            <w:tcBorders>
              <w:top w:val="single" w:sz="12" w:space="0" w:color="auto"/>
            </w:tcBorders>
          </w:tcPr>
          <w:p w:rsidR="00CD6A3F" w:rsidRDefault="00CD6A3F" w:rsidP="000B44A2">
            <w:pPr>
              <w:rPr>
                <w:szCs w:val="24"/>
              </w:rPr>
            </w:pPr>
            <w:r>
              <w:rPr>
                <w:szCs w:val="24"/>
              </w:rPr>
              <w:t>Problem Definition</w:t>
            </w:r>
          </w:p>
        </w:tc>
        <w:tc>
          <w:tcPr>
            <w:tcW w:w="921" w:type="dxa"/>
            <w:tcBorders>
              <w:top w:val="single" w:sz="12" w:space="0" w:color="auto"/>
            </w:tcBorders>
          </w:tcPr>
          <w:p w:rsidR="00CD6A3F" w:rsidRDefault="00CD6A3F" w:rsidP="000B44A2">
            <w:pPr>
              <w:jc w:val="center"/>
              <w:rPr>
                <w:b/>
                <w:szCs w:val="24"/>
              </w:rPr>
            </w:pPr>
            <w:r>
              <w:rPr>
                <w:rStyle w:val="Strong"/>
                <w:b w:val="0"/>
              </w:rPr>
              <w:t>1</w:t>
            </w:r>
          </w:p>
        </w:tc>
        <w:tc>
          <w:tcPr>
            <w:tcW w:w="924" w:type="dxa"/>
            <w:tcBorders>
              <w:top w:val="single" w:sz="12" w:space="0" w:color="auto"/>
            </w:tcBorders>
          </w:tcPr>
          <w:p w:rsidR="00CD6A3F" w:rsidRDefault="00CD6A3F" w:rsidP="000B44A2">
            <w:pPr>
              <w:jc w:val="center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fldChar w:fldCharType="begin"/>
            </w:r>
            <w:r>
              <w:rPr>
                <w:rStyle w:val="Strong"/>
                <w:b w:val="0"/>
              </w:rPr>
              <w:instrText xml:space="preserve"> =C2*10 </w:instrText>
            </w:r>
            <w:r>
              <w:rPr>
                <w:rStyle w:val="Strong"/>
                <w:b w:val="0"/>
              </w:rPr>
              <w:fldChar w:fldCharType="separate"/>
            </w:r>
            <w:r>
              <w:rPr>
                <w:rStyle w:val="Strong"/>
                <w:b w:val="0"/>
                <w:noProof/>
              </w:rPr>
              <w:t>10</w:t>
            </w:r>
            <w:r>
              <w:rPr>
                <w:rStyle w:val="Strong"/>
                <w:b w:val="0"/>
              </w:rPr>
              <w:fldChar w:fldCharType="end"/>
            </w:r>
          </w:p>
        </w:tc>
      </w:tr>
      <w:tr w:rsidR="00CD6A3F" w:rsidTr="000B44A2">
        <w:tc>
          <w:tcPr>
            <w:tcW w:w="595" w:type="dxa"/>
          </w:tcPr>
          <w:p w:rsidR="00CD6A3F" w:rsidRDefault="00CD6A3F" w:rsidP="000B44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4261" w:type="dxa"/>
          </w:tcPr>
          <w:p w:rsidR="00CD6A3F" w:rsidRDefault="00CD6A3F" w:rsidP="000B44A2">
            <w:pPr>
              <w:rPr>
                <w:szCs w:val="24"/>
              </w:rPr>
            </w:pPr>
            <w:r>
              <w:rPr>
                <w:szCs w:val="24"/>
              </w:rPr>
              <w:t>Customer Requirements Specifications</w:t>
            </w:r>
          </w:p>
        </w:tc>
        <w:tc>
          <w:tcPr>
            <w:tcW w:w="921" w:type="dxa"/>
          </w:tcPr>
          <w:p w:rsidR="00CD6A3F" w:rsidRDefault="00CD6A3F" w:rsidP="000B44A2">
            <w:pPr>
              <w:jc w:val="center"/>
              <w:rPr>
                <w:b/>
                <w:szCs w:val="24"/>
              </w:rPr>
            </w:pPr>
            <w:r>
              <w:rPr>
                <w:rStyle w:val="Strong"/>
                <w:b w:val="0"/>
              </w:rPr>
              <w:t>2</w:t>
            </w:r>
          </w:p>
        </w:tc>
        <w:tc>
          <w:tcPr>
            <w:tcW w:w="924" w:type="dxa"/>
          </w:tcPr>
          <w:p w:rsidR="00CD6A3F" w:rsidRDefault="00CD6A3F" w:rsidP="000B44A2">
            <w:pPr>
              <w:jc w:val="center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fldChar w:fldCharType="begin"/>
            </w:r>
            <w:r>
              <w:rPr>
                <w:rStyle w:val="Strong"/>
                <w:b w:val="0"/>
              </w:rPr>
              <w:instrText xml:space="preserve"> =C3*10 </w:instrText>
            </w:r>
            <w:r>
              <w:rPr>
                <w:rStyle w:val="Strong"/>
                <w:b w:val="0"/>
              </w:rPr>
              <w:fldChar w:fldCharType="separate"/>
            </w:r>
            <w:r>
              <w:rPr>
                <w:rStyle w:val="Strong"/>
                <w:b w:val="0"/>
                <w:noProof/>
              </w:rPr>
              <w:t>20</w:t>
            </w:r>
            <w:r>
              <w:rPr>
                <w:rStyle w:val="Strong"/>
                <w:b w:val="0"/>
              </w:rPr>
              <w:fldChar w:fldCharType="end"/>
            </w:r>
          </w:p>
        </w:tc>
      </w:tr>
      <w:tr w:rsidR="00CD6A3F" w:rsidTr="000B44A2">
        <w:tc>
          <w:tcPr>
            <w:tcW w:w="595" w:type="dxa"/>
          </w:tcPr>
          <w:p w:rsidR="00CD6A3F" w:rsidRDefault="00CD6A3F" w:rsidP="000B44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4261" w:type="dxa"/>
          </w:tcPr>
          <w:p w:rsidR="00CD6A3F" w:rsidRDefault="00CD6A3F" w:rsidP="000B44A2">
            <w:pPr>
              <w:rPr>
                <w:szCs w:val="24"/>
              </w:rPr>
            </w:pPr>
            <w:r>
              <w:rPr>
                <w:szCs w:val="24"/>
              </w:rPr>
              <w:t>E-R Diagram</w:t>
            </w:r>
          </w:p>
        </w:tc>
        <w:tc>
          <w:tcPr>
            <w:tcW w:w="921" w:type="dxa"/>
          </w:tcPr>
          <w:p w:rsidR="00CD6A3F" w:rsidRDefault="00CD6A3F" w:rsidP="000B44A2">
            <w:pPr>
              <w:jc w:val="center"/>
              <w:rPr>
                <w:b/>
                <w:szCs w:val="24"/>
              </w:rPr>
            </w:pPr>
            <w:r>
              <w:rPr>
                <w:rStyle w:val="Strong"/>
                <w:b w:val="0"/>
              </w:rPr>
              <w:t>2</w:t>
            </w:r>
          </w:p>
        </w:tc>
        <w:tc>
          <w:tcPr>
            <w:tcW w:w="924" w:type="dxa"/>
          </w:tcPr>
          <w:p w:rsidR="00CD6A3F" w:rsidRDefault="00CD6A3F" w:rsidP="000B44A2">
            <w:pPr>
              <w:jc w:val="center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fldChar w:fldCharType="begin"/>
            </w:r>
            <w:r>
              <w:rPr>
                <w:rStyle w:val="Strong"/>
                <w:b w:val="0"/>
              </w:rPr>
              <w:instrText xml:space="preserve"> =C4*10 </w:instrText>
            </w:r>
            <w:r>
              <w:rPr>
                <w:rStyle w:val="Strong"/>
                <w:b w:val="0"/>
              </w:rPr>
              <w:fldChar w:fldCharType="separate"/>
            </w:r>
            <w:r>
              <w:rPr>
                <w:rStyle w:val="Strong"/>
                <w:b w:val="0"/>
                <w:noProof/>
              </w:rPr>
              <w:t>20</w:t>
            </w:r>
            <w:r>
              <w:rPr>
                <w:rStyle w:val="Strong"/>
                <w:b w:val="0"/>
              </w:rPr>
              <w:fldChar w:fldCharType="end"/>
            </w:r>
          </w:p>
        </w:tc>
      </w:tr>
      <w:tr w:rsidR="00CD6A3F" w:rsidTr="000B44A2">
        <w:tc>
          <w:tcPr>
            <w:tcW w:w="595" w:type="dxa"/>
          </w:tcPr>
          <w:p w:rsidR="00CD6A3F" w:rsidRDefault="00CD6A3F" w:rsidP="000B44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4261" w:type="dxa"/>
          </w:tcPr>
          <w:p w:rsidR="00CD6A3F" w:rsidRDefault="00CD6A3F" w:rsidP="000B44A2">
            <w:pPr>
              <w:rPr>
                <w:szCs w:val="24"/>
              </w:rPr>
            </w:pPr>
            <w:r>
              <w:rPr>
                <w:szCs w:val="24"/>
              </w:rPr>
              <w:t>Table Design</w:t>
            </w:r>
          </w:p>
        </w:tc>
        <w:tc>
          <w:tcPr>
            <w:tcW w:w="921" w:type="dxa"/>
          </w:tcPr>
          <w:p w:rsidR="00CD6A3F" w:rsidRDefault="00CD6A3F" w:rsidP="000B44A2">
            <w:pPr>
              <w:jc w:val="center"/>
              <w:rPr>
                <w:b/>
                <w:szCs w:val="24"/>
              </w:rPr>
            </w:pPr>
            <w:r>
              <w:rPr>
                <w:rStyle w:val="Strong"/>
                <w:b w:val="0"/>
              </w:rPr>
              <w:t>1.6</w:t>
            </w:r>
          </w:p>
        </w:tc>
        <w:tc>
          <w:tcPr>
            <w:tcW w:w="924" w:type="dxa"/>
          </w:tcPr>
          <w:p w:rsidR="00CD6A3F" w:rsidRDefault="00CD6A3F" w:rsidP="000B44A2">
            <w:pPr>
              <w:jc w:val="center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fldChar w:fldCharType="begin"/>
            </w:r>
            <w:r>
              <w:rPr>
                <w:rStyle w:val="Strong"/>
                <w:b w:val="0"/>
              </w:rPr>
              <w:instrText xml:space="preserve"> =C5*10 </w:instrText>
            </w:r>
            <w:r>
              <w:rPr>
                <w:rStyle w:val="Strong"/>
                <w:b w:val="0"/>
              </w:rPr>
              <w:fldChar w:fldCharType="separate"/>
            </w:r>
            <w:r>
              <w:rPr>
                <w:rStyle w:val="Strong"/>
                <w:b w:val="0"/>
                <w:noProof/>
              </w:rPr>
              <w:t>16</w:t>
            </w:r>
            <w:r>
              <w:rPr>
                <w:rStyle w:val="Strong"/>
                <w:b w:val="0"/>
              </w:rPr>
              <w:fldChar w:fldCharType="end"/>
            </w:r>
          </w:p>
        </w:tc>
      </w:tr>
      <w:tr w:rsidR="00CD6A3F" w:rsidTr="000B44A2">
        <w:tc>
          <w:tcPr>
            <w:tcW w:w="595" w:type="dxa"/>
          </w:tcPr>
          <w:p w:rsidR="00CD6A3F" w:rsidRDefault="00CD6A3F" w:rsidP="000B44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4261" w:type="dxa"/>
          </w:tcPr>
          <w:p w:rsidR="00CD6A3F" w:rsidRDefault="00CD6A3F" w:rsidP="000B44A2">
            <w:pPr>
              <w:rPr>
                <w:szCs w:val="24"/>
              </w:rPr>
            </w:pPr>
            <w:r>
              <w:rPr>
                <w:szCs w:val="24"/>
              </w:rPr>
              <w:t>Site Map</w:t>
            </w:r>
          </w:p>
        </w:tc>
        <w:tc>
          <w:tcPr>
            <w:tcW w:w="921" w:type="dxa"/>
          </w:tcPr>
          <w:p w:rsidR="00CD6A3F" w:rsidRDefault="00CD6A3F" w:rsidP="000B44A2">
            <w:pPr>
              <w:jc w:val="center"/>
              <w:rPr>
                <w:b/>
                <w:szCs w:val="24"/>
              </w:rPr>
            </w:pPr>
            <w:r>
              <w:rPr>
                <w:rStyle w:val="Strong"/>
                <w:b w:val="0"/>
              </w:rPr>
              <w:t>1</w:t>
            </w:r>
          </w:p>
        </w:tc>
        <w:tc>
          <w:tcPr>
            <w:tcW w:w="924" w:type="dxa"/>
          </w:tcPr>
          <w:p w:rsidR="00CD6A3F" w:rsidRDefault="00CD6A3F" w:rsidP="000B44A2">
            <w:pPr>
              <w:jc w:val="center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fldChar w:fldCharType="begin"/>
            </w:r>
            <w:r>
              <w:rPr>
                <w:rStyle w:val="Strong"/>
                <w:b w:val="0"/>
              </w:rPr>
              <w:instrText xml:space="preserve"> =C6*10 </w:instrText>
            </w:r>
            <w:r>
              <w:rPr>
                <w:rStyle w:val="Strong"/>
                <w:b w:val="0"/>
              </w:rPr>
              <w:fldChar w:fldCharType="separate"/>
            </w:r>
            <w:r>
              <w:rPr>
                <w:rStyle w:val="Strong"/>
                <w:b w:val="0"/>
                <w:noProof/>
              </w:rPr>
              <w:t>10</w:t>
            </w:r>
            <w:r>
              <w:rPr>
                <w:rStyle w:val="Strong"/>
                <w:b w:val="0"/>
              </w:rPr>
              <w:fldChar w:fldCharType="end"/>
            </w:r>
          </w:p>
        </w:tc>
      </w:tr>
      <w:tr w:rsidR="00CD6A3F" w:rsidTr="000B44A2">
        <w:tc>
          <w:tcPr>
            <w:tcW w:w="595" w:type="dxa"/>
          </w:tcPr>
          <w:p w:rsidR="00CD6A3F" w:rsidRDefault="00CD6A3F" w:rsidP="000B44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4261" w:type="dxa"/>
          </w:tcPr>
          <w:p w:rsidR="00CD6A3F" w:rsidRDefault="00CD6A3F" w:rsidP="000B44A2">
            <w:pPr>
              <w:rPr>
                <w:szCs w:val="24"/>
              </w:rPr>
            </w:pPr>
            <w:r>
              <w:rPr>
                <w:szCs w:val="24"/>
              </w:rPr>
              <w:t>Algorithms</w:t>
            </w:r>
          </w:p>
        </w:tc>
        <w:tc>
          <w:tcPr>
            <w:tcW w:w="921" w:type="dxa"/>
          </w:tcPr>
          <w:p w:rsidR="00CD6A3F" w:rsidRDefault="00CD6A3F" w:rsidP="000B44A2">
            <w:pPr>
              <w:jc w:val="center"/>
              <w:rPr>
                <w:b/>
                <w:szCs w:val="24"/>
              </w:rPr>
            </w:pPr>
            <w:r>
              <w:rPr>
                <w:rStyle w:val="Strong"/>
                <w:b w:val="0"/>
              </w:rPr>
              <w:t>1.6</w:t>
            </w:r>
          </w:p>
        </w:tc>
        <w:tc>
          <w:tcPr>
            <w:tcW w:w="924" w:type="dxa"/>
          </w:tcPr>
          <w:p w:rsidR="00CD6A3F" w:rsidRDefault="00CD6A3F" w:rsidP="000B44A2">
            <w:pPr>
              <w:jc w:val="center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fldChar w:fldCharType="begin"/>
            </w:r>
            <w:r>
              <w:rPr>
                <w:rStyle w:val="Strong"/>
                <w:b w:val="0"/>
              </w:rPr>
              <w:instrText xml:space="preserve"> =C7*10 </w:instrText>
            </w:r>
            <w:r>
              <w:rPr>
                <w:rStyle w:val="Strong"/>
                <w:b w:val="0"/>
              </w:rPr>
              <w:fldChar w:fldCharType="separate"/>
            </w:r>
            <w:r>
              <w:rPr>
                <w:rStyle w:val="Strong"/>
                <w:b w:val="0"/>
                <w:noProof/>
              </w:rPr>
              <w:t>16</w:t>
            </w:r>
            <w:r>
              <w:rPr>
                <w:rStyle w:val="Strong"/>
                <w:b w:val="0"/>
              </w:rPr>
              <w:fldChar w:fldCharType="end"/>
            </w:r>
          </w:p>
        </w:tc>
      </w:tr>
      <w:tr w:rsidR="00CD6A3F" w:rsidTr="000B44A2">
        <w:tc>
          <w:tcPr>
            <w:tcW w:w="595" w:type="dxa"/>
            <w:tcBorders>
              <w:bottom w:val="single" w:sz="12" w:space="0" w:color="auto"/>
            </w:tcBorders>
          </w:tcPr>
          <w:p w:rsidR="00CD6A3F" w:rsidRDefault="00CD6A3F" w:rsidP="000B44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4261" w:type="dxa"/>
            <w:tcBorders>
              <w:bottom w:val="single" w:sz="12" w:space="0" w:color="auto"/>
            </w:tcBorders>
          </w:tcPr>
          <w:p w:rsidR="00CD6A3F" w:rsidRDefault="00CD6A3F" w:rsidP="000B44A2">
            <w:pPr>
              <w:rPr>
                <w:szCs w:val="24"/>
              </w:rPr>
            </w:pPr>
            <w:r>
              <w:rPr>
                <w:szCs w:val="24"/>
              </w:rPr>
              <w:t>Bonus</w:t>
            </w:r>
          </w:p>
        </w:tc>
        <w:tc>
          <w:tcPr>
            <w:tcW w:w="921" w:type="dxa"/>
            <w:tcBorders>
              <w:bottom w:val="single" w:sz="12" w:space="0" w:color="auto"/>
            </w:tcBorders>
          </w:tcPr>
          <w:p w:rsidR="00CD6A3F" w:rsidRDefault="00CD6A3F" w:rsidP="000B44A2">
            <w:pPr>
              <w:jc w:val="center"/>
              <w:rPr>
                <w:b/>
                <w:szCs w:val="24"/>
              </w:rPr>
            </w:pPr>
            <w:r>
              <w:rPr>
                <w:rStyle w:val="Strong"/>
                <w:b w:val="0"/>
              </w:rPr>
              <w:t>0.8</w:t>
            </w:r>
          </w:p>
        </w:tc>
        <w:tc>
          <w:tcPr>
            <w:tcW w:w="924" w:type="dxa"/>
            <w:tcBorders>
              <w:bottom w:val="single" w:sz="12" w:space="0" w:color="auto"/>
            </w:tcBorders>
          </w:tcPr>
          <w:p w:rsidR="00CD6A3F" w:rsidRDefault="00CD6A3F" w:rsidP="000B44A2">
            <w:pPr>
              <w:jc w:val="center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fldChar w:fldCharType="begin"/>
            </w:r>
            <w:r>
              <w:rPr>
                <w:rStyle w:val="Strong"/>
                <w:b w:val="0"/>
              </w:rPr>
              <w:instrText xml:space="preserve"> =C8*10 </w:instrText>
            </w:r>
            <w:r>
              <w:rPr>
                <w:rStyle w:val="Strong"/>
                <w:b w:val="0"/>
              </w:rPr>
              <w:fldChar w:fldCharType="separate"/>
            </w:r>
            <w:r>
              <w:rPr>
                <w:rStyle w:val="Strong"/>
                <w:b w:val="0"/>
                <w:noProof/>
              </w:rPr>
              <w:t>8</w:t>
            </w:r>
            <w:r>
              <w:rPr>
                <w:rStyle w:val="Strong"/>
                <w:b w:val="0"/>
              </w:rPr>
              <w:fldChar w:fldCharType="end"/>
            </w:r>
          </w:p>
        </w:tc>
      </w:tr>
      <w:tr w:rsidR="00CD6A3F" w:rsidTr="000B44A2">
        <w:tc>
          <w:tcPr>
            <w:tcW w:w="4856" w:type="dxa"/>
            <w:gridSpan w:val="2"/>
            <w:tcBorders>
              <w:top w:val="single" w:sz="12" w:space="0" w:color="auto"/>
            </w:tcBorders>
          </w:tcPr>
          <w:p w:rsidR="00CD6A3F" w:rsidRDefault="00CD6A3F" w:rsidP="000B44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Tổng cộng</w:t>
            </w:r>
          </w:p>
        </w:tc>
        <w:tc>
          <w:tcPr>
            <w:tcW w:w="921" w:type="dxa"/>
            <w:tcBorders>
              <w:top w:val="single" w:sz="12" w:space="0" w:color="auto"/>
            </w:tcBorders>
          </w:tcPr>
          <w:p w:rsidR="00CD6A3F" w:rsidRDefault="00CD6A3F" w:rsidP="000B44A2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fldChar w:fldCharType="begin"/>
            </w:r>
            <w:r>
              <w:rPr>
                <w:rStyle w:val="Strong"/>
              </w:rPr>
              <w:instrText xml:space="preserve"> =SUM(ABOVE) </w:instrText>
            </w:r>
            <w:r>
              <w:rPr>
                <w:rStyle w:val="Strong"/>
              </w:rPr>
              <w:fldChar w:fldCharType="separate"/>
            </w:r>
            <w:r>
              <w:rPr>
                <w:rStyle w:val="Strong"/>
                <w:noProof/>
              </w:rPr>
              <w:t>10</w:t>
            </w:r>
            <w:r>
              <w:rPr>
                <w:rStyle w:val="Strong"/>
              </w:rPr>
              <w:fldChar w:fldCharType="end"/>
            </w:r>
          </w:p>
        </w:tc>
        <w:tc>
          <w:tcPr>
            <w:tcW w:w="924" w:type="dxa"/>
            <w:tcBorders>
              <w:top w:val="single" w:sz="12" w:space="0" w:color="auto"/>
            </w:tcBorders>
          </w:tcPr>
          <w:p w:rsidR="00CD6A3F" w:rsidRDefault="00CD6A3F" w:rsidP="000B44A2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fldChar w:fldCharType="begin"/>
            </w:r>
            <w:r>
              <w:rPr>
                <w:rStyle w:val="Strong"/>
              </w:rPr>
              <w:instrText xml:space="preserve"> =SUM(ABOVE) </w:instrText>
            </w:r>
            <w:r>
              <w:rPr>
                <w:rStyle w:val="Strong"/>
              </w:rPr>
              <w:fldChar w:fldCharType="separate"/>
            </w:r>
            <w:r>
              <w:rPr>
                <w:rStyle w:val="Strong"/>
                <w:noProof/>
              </w:rPr>
              <w:t>100</w:t>
            </w:r>
            <w:r>
              <w:rPr>
                <w:rStyle w:val="Strong"/>
              </w:rPr>
              <w:fldChar w:fldCharType="end"/>
            </w:r>
          </w:p>
        </w:tc>
      </w:tr>
    </w:tbl>
    <w:bookmarkEnd w:id="2"/>
    <w:p w:rsidR="00CD6A3F" w:rsidRDefault="00CD6A3F" w:rsidP="00CD6A3F">
      <w:pPr>
        <w:pStyle w:val="Heading3"/>
        <w:tabs>
          <w:tab w:val="clear" w:pos="397"/>
          <w:tab w:val="num" w:pos="540"/>
        </w:tabs>
        <w:spacing w:after="120"/>
        <w:ind w:hanging="386"/>
        <w:rPr>
          <w:rFonts w:ascii="Times New Roman" w:hAnsi="Times New Roman" w:cs="Times New Roman"/>
          <w:b w:val="0"/>
          <w:sz w:val="24"/>
          <w:szCs w:val="24"/>
        </w:rPr>
      </w:pPr>
      <w:r>
        <w:rPr>
          <w:u w:val="single"/>
        </w:rPr>
        <w:t>Ðiểm bảo vệ: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 w:val="0"/>
          <w:sz w:val="24"/>
        </w:rPr>
        <w:t xml:space="preserve">Được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đánh giá </w:t>
      </w:r>
      <w:proofErr w:type="gramStart"/>
      <w:r>
        <w:rPr>
          <w:rFonts w:ascii="Times New Roman" w:hAnsi="Times New Roman" w:cs="Times New Roman"/>
          <w:b w:val="0"/>
          <w:sz w:val="24"/>
          <w:szCs w:val="24"/>
        </w:rPr>
        <w:t>theo</w:t>
      </w:r>
      <w:proofErr w:type="gramEnd"/>
      <w:r>
        <w:rPr>
          <w:rFonts w:ascii="Times New Roman" w:hAnsi="Times New Roman" w:cs="Times New Roman"/>
          <w:b w:val="0"/>
          <w:sz w:val="24"/>
          <w:szCs w:val="24"/>
        </w:rPr>
        <w:t> 8 tiêu chí</w:t>
      </w:r>
    </w:p>
    <w:tbl>
      <w:tblPr>
        <w:tblW w:w="6707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595"/>
        <w:gridCol w:w="4272"/>
        <w:gridCol w:w="919"/>
        <w:gridCol w:w="921"/>
      </w:tblGrid>
      <w:tr w:rsidR="00CD6A3F" w:rsidTr="000B44A2">
        <w:tc>
          <w:tcPr>
            <w:tcW w:w="595" w:type="dxa"/>
            <w:tcBorders>
              <w:bottom w:val="single" w:sz="12" w:space="0" w:color="auto"/>
            </w:tcBorders>
            <w:vAlign w:val="center"/>
          </w:tcPr>
          <w:p w:rsidR="00CD6A3F" w:rsidRDefault="00CD6A3F" w:rsidP="000B44A2">
            <w:pPr>
              <w:jc w:val="center"/>
              <w:rPr>
                <w:b/>
                <w:szCs w:val="24"/>
              </w:rPr>
            </w:pPr>
            <w:r>
              <w:rPr>
                <w:b/>
                <w:sz w:val="20"/>
              </w:rPr>
              <w:t>STT</w:t>
            </w:r>
          </w:p>
        </w:tc>
        <w:tc>
          <w:tcPr>
            <w:tcW w:w="4272" w:type="dxa"/>
            <w:tcBorders>
              <w:bottom w:val="single" w:sz="12" w:space="0" w:color="auto"/>
            </w:tcBorders>
            <w:vAlign w:val="center"/>
          </w:tcPr>
          <w:p w:rsidR="00CD6A3F" w:rsidRDefault="00CD6A3F" w:rsidP="000B44A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Nội dung</w:t>
            </w:r>
          </w:p>
        </w:tc>
        <w:tc>
          <w:tcPr>
            <w:tcW w:w="919" w:type="dxa"/>
            <w:tcBorders>
              <w:bottom w:val="single" w:sz="12" w:space="0" w:color="auto"/>
            </w:tcBorders>
            <w:vAlign w:val="center"/>
          </w:tcPr>
          <w:p w:rsidR="00CD6A3F" w:rsidRDefault="00CD6A3F" w:rsidP="000B44A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Hệ số</w:t>
            </w:r>
          </w:p>
        </w:tc>
        <w:tc>
          <w:tcPr>
            <w:tcW w:w="921" w:type="dxa"/>
            <w:tcBorders>
              <w:bottom w:val="single" w:sz="12" w:space="0" w:color="auto"/>
            </w:tcBorders>
            <w:vAlign w:val="center"/>
          </w:tcPr>
          <w:p w:rsidR="00CD6A3F" w:rsidRDefault="00CD6A3F" w:rsidP="000B44A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Điểm tối đa</w:t>
            </w:r>
          </w:p>
        </w:tc>
      </w:tr>
      <w:tr w:rsidR="00CD6A3F" w:rsidTr="000B44A2">
        <w:tc>
          <w:tcPr>
            <w:tcW w:w="595" w:type="dxa"/>
            <w:tcBorders>
              <w:top w:val="single" w:sz="12" w:space="0" w:color="auto"/>
            </w:tcBorders>
          </w:tcPr>
          <w:p w:rsidR="00CD6A3F" w:rsidRDefault="00CD6A3F" w:rsidP="000B44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272" w:type="dxa"/>
            <w:tcBorders>
              <w:top w:val="single" w:sz="12" w:space="0" w:color="auto"/>
            </w:tcBorders>
          </w:tcPr>
          <w:p w:rsidR="00CD6A3F" w:rsidRDefault="00CD6A3F" w:rsidP="000B44A2">
            <w:pPr>
              <w:rPr>
                <w:szCs w:val="24"/>
              </w:rPr>
            </w:pPr>
            <w:r>
              <w:rPr>
                <w:szCs w:val="24"/>
              </w:rPr>
              <w:t>Công tác chuẩn bị / trình bày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:rsidR="00CD6A3F" w:rsidRDefault="00CD6A3F" w:rsidP="000B44A2">
            <w:pPr>
              <w:jc w:val="center"/>
              <w:rPr>
                <w:b/>
                <w:szCs w:val="24"/>
              </w:rPr>
            </w:pPr>
            <w:r>
              <w:rPr>
                <w:rStyle w:val="Strong"/>
                <w:b w:val="0"/>
              </w:rPr>
              <w:t>1.5</w:t>
            </w:r>
          </w:p>
        </w:tc>
        <w:tc>
          <w:tcPr>
            <w:tcW w:w="921" w:type="dxa"/>
            <w:tcBorders>
              <w:top w:val="single" w:sz="12" w:space="0" w:color="auto"/>
            </w:tcBorders>
          </w:tcPr>
          <w:p w:rsidR="00CD6A3F" w:rsidRDefault="00CD6A3F" w:rsidP="000B44A2">
            <w:pPr>
              <w:jc w:val="center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fldChar w:fldCharType="begin"/>
            </w:r>
            <w:r>
              <w:rPr>
                <w:rStyle w:val="Strong"/>
                <w:b w:val="0"/>
              </w:rPr>
              <w:instrText xml:space="preserve"> =C2*10 </w:instrText>
            </w:r>
            <w:r>
              <w:rPr>
                <w:rStyle w:val="Strong"/>
                <w:b w:val="0"/>
              </w:rPr>
              <w:fldChar w:fldCharType="separate"/>
            </w:r>
            <w:r>
              <w:rPr>
                <w:rStyle w:val="Strong"/>
                <w:b w:val="0"/>
                <w:noProof/>
              </w:rPr>
              <w:t>15</w:t>
            </w:r>
            <w:r>
              <w:rPr>
                <w:rStyle w:val="Strong"/>
                <w:b w:val="0"/>
              </w:rPr>
              <w:fldChar w:fldCharType="end"/>
            </w:r>
          </w:p>
        </w:tc>
      </w:tr>
      <w:tr w:rsidR="00CD6A3F" w:rsidTr="000B44A2">
        <w:tc>
          <w:tcPr>
            <w:tcW w:w="595" w:type="dxa"/>
          </w:tcPr>
          <w:p w:rsidR="00CD6A3F" w:rsidRDefault="00CD6A3F" w:rsidP="000B44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4272" w:type="dxa"/>
          </w:tcPr>
          <w:p w:rsidR="00CD6A3F" w:rsidRDefault="00CD6A3F" w:rsidP="000B44A2">
            <w:pPr>
              <w:rPr>
                <w:szCs w:val="24"/>
              </w:rPr>
            </w:pPr>
            <w:r>
              <w:rPr>
                <w:szCs w:val="24"/>
              </w:rPr>
              <w:t>Thẩm mỹ / Layout / Site map</w:t>
            </w:r>
          </w:p>
        </w:tc>
        <w:tc>
          <w:tcPr>
            <w:tcW w:w="919" w:type="dxa"/>
          </w:tcPr>
          <w:p w:rsidR="00CD6A3F" w:rsidRDefault="00CD6A3F" w:rsidP="000B44A2">
            <w:pPr>
              <w:jc w:val="center"/>
              <w:rPr>
                <w:b/>
                <w:szCs w:val="24"/>
              </w:rPr>
            </w:pPr>
            <w:r>
              <w:rPr>
                <w:rStyle w:val="Strong"/>
                <w:b w:val="0"/>
              </w:rPr>
              <w:t>1</w:t>
            </w:r>
          </w:p>
        </w:tc>
        <w:tc>
          <w:tcPr>
            <w:tcW w:w="921" w:type="dxa"/>
          </w:tcPr>
          <w:p w:rsidR="00CD6A3F" w:rsidRDefault="00CD6A3F" w:rsidP="000B44A2">
            <w:pPr>
              <w:jc w:val="center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fldChar w:fldCharType="begin"/>
            </w:r>
            <w:r>
              <w:rPr>
                <w:rStyle w:val="Strong"/>
                <w:b w:val="0"/>
              </w:rPr>
              <w:instrText xml:space="preserve"> =C3*10 </w:instrText>
            </w:r>
            <w:r>
              <w:rPr>
                <w:rStyle w:val="Strong"/>
                <w:b w:val="0"/>
              </w:rPr>
              <w:fldChar w:fldCharType="separate"/>
            </w:r>
            <w:r>
              <w:rPr>
                <w:rStyle w:val="Strong"/>
                <w:b w:val="0"/>
                <w:noProof/>
              </w:rPr>
              <w:t>10</w:t>
            </w:r>
            <w:r>
              <w:rPr>
                <w:rStyle w:val="Strong"/>
                <w:b w:val="0"/>
              </w:rPr>
              <w:fldChar w:fldCharType="end"/>
            </w:r>
          </w:p>
        </w:tc>
      </w:tr>
      <w:tr w:rsidR="00CD6A3F" w:rsidTr="000B44A2">
        <w:tc>
          <w:tcPr>
            <w:tcW w:w="595" w:type="dxa"/>
          </w:tcPr>
          <w:p w:rsidR="00CD6A3F" w:rsidRDefault="00CD6A3F" w:rsidP="000B44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4272" w:type="dxa"/>
          </w:tcPr>
          <w:p w:rsidR="00CD6A3F" w:rsidRDefault="00CD6A3F" w:rsidP="000B44A2">
            <w:pPr>
              <w:rPr>
                <w:szCs w:val="24"/>
              </w:rPr>
            </w:pPr>
            <w:r>
              <w:rPr>
                <w:szCs w:val="24"/>
              </w:rPr>
              <w:t>Javascript / Hiệu ứng</w:t>
            </w:r>
          </w:p>
        </w:tc>
        <w:tc>
          <w:tcPr>
            <w:tcW w:w="919" w:type="dxa"/>
          </w:tcPr>
          <w:p w:rsidR="00CD6A3F" w:rsidRDefault="00CD6A3F" w:rsidP="000B44A2">
            <w:pPr>
              <w:jc w:val="center"/>
              <w:rPr>
                <w:b/>
                <w:szCs w:val="24"/>
              </w:rPr>
            </w:pPr>
            <w:r>
              <w:rPr>
                <w:rStyle w:val="Strong"/>
                <w:b w:val="0"/>
              </w:rPr>
              <w:t>1.5</w:t>
            </w:r>
          </w:p>
        </w:tc>
        <w:tc>
          <w:tcPr>
            <w:tcW w:w="921" w:type="dxa"/>
          </w:tcPr>
          <w:p w:rsidR="00CD6A3F" w:rsidRDefault="00CD6A3F" w:rsidP="000B44A2">
            <w:pPr>
              <w:jc w:val="center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15</w:t>
            </w:r>
          </w:p>
        </w:tc>
      </w:tr>
      <w:tr w:rsidR="00CD6A3F" w:rsidTr="000B44A2">
        <w:tc>
          <w:tcPr>
            <w:tcW w:w="595" w:type="dxa"/>
          </w:tcPr>
          <w:p w:rsidR="00CD6A3F" w:rsidRDefault="00CD6A3F" w:rsidP="000B44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4272" w:type="dxa"/>
          </w:tcPr>
          <w:p w:rsidR="00CD6A3F" w:rsidRDefault="00CD6A3F" w:rsidP="000B44A2">
            <w:pPr>
              <w:rPr>
                <w:szCs w:val="24"/>
              </w:rPr>
            </w:pPr>
            <w:r>
              <w:rPr>
                <w:szCs w:val="24"/>
              </w:rPr>
              <w:t>Form / Form Validation</w:t>
            </w:r>
          </w:p>
        </w:tc>
        <w:tc>
          <w:tcPr>
            <w:tcW w:w="919" w:type="dxa"/>
          </w:tcPr>
          <w:p w:rsidR="00CD6A3F" w:rsidRDefault="00CD6A3F" w:rsidP="000B44A2">
            <w:pPr>
              <w:jc w:val="center"/>
              <w:rPr>
                <w:b/>
                <w:szCs w:val="24"/>
              </w:rPr>
            </w:pPr>
            <w:r>
              <w:rPr>
                <w:rStyle w:val="Strong"/>
                <w:b w:val="0"/>
              </w:rPr>
              <w:t>1</w:t>
            </w:r>
          </w:p>
        </w:tc>
        <w:tc>
          <w:tcPr>
            <w:tcW w:w="921" w:type="dxa"/>
          </w:tcPr>
          <w:p w:rsidR="00CD6A3F" w:rsidRDefault="00CD6A3F" w:rsidP="000B44A2">
            <w:pPr>
              <w:jc w:val="center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10</w:t>
            </w:r>
          </w:p>
        </w:tc>
      </w:tr>
      <w:tr w:rsidR="00CD6A3F" w:rsidTr="000B44A2">
        <w:tc>
          <w:tcPr>
            <w:tcW w:w="595" w:type="dxa"/>
          </w:tcPr>
          <w:p w:rsidR="00CD6A3F" w:rsidRDefault="00CD6A3F" w:rsidP="000B44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4272" w:type="dxa"/>
          </w:tcPr>
          <w:p w:rsidR="00CD6A3F" w:rsidRDefault="00CD6A3F" w:rsidP="000B44A2">
            <w:pPr>
              <w:rPr>
                <w:szCs w:val="24"/>
              </w:rPr>
            </w:pPr>
            <w:r>
              <w:rPr>
                <w:szCs w:val="24"/>
              </w:rPr>
              <w:t>Sự hợp lý của các chức năng</w:t>
            </w:r>
          </w:p>
        </w:tc>
        <w:tc>
          <w:tcPr>
            <w:tcW w:w="919" w:type="dxa"/>
          </w:tcPr>
          <w:p w:rsidR="00CD6A3F" w:rsidRDefault="00CD6A3F" w:rsidP="000B44A2">
            <w:pPr>
              <w:jc w:val="center"/>
              <w:rPr>
                <w:b/>
                <w:szCs w:val="24"/>
              </w:rPr>
            </w:pPr>
            <w:r>
              <w:rPr>
                <w:rStyle w:val="Strong"/>
                <w:b w:val="0"/>
              </w:rPr>
              <w:t>1</w:t>
            </w:r>
          </w:p>
        </w:tc>
        <w:tc>
          <w:tcPr>
            <w:tcW w:w="921" w:type="dxa"/>
          </w:tcPr>
          <w:p w:rsidR="00CD6A3F" w:rsidRDefault="00CD6A3F" w:rsidP="000B44A2">
            <w:pPr>
              <w:jc w:val="center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fldChar w:fldCharType="begin"/>
            </w:r>
            <w:r>
              <w:rPr>
                <w:rStyle w:val="Strong"/>
                <w:b w:val="0"/>
              </w:rPr>
              <w:instrText xml:space="preserve"> =C6*10 </w:instrText>
            </w:r>
            <w:r>
              <w:rPr>
                <w:rStyle w:val="Strong"/>
                <w:b w:val="0"/>
              </w:rPr>
              <w:fldChar w:fldCharType="separate"/>
            </w:r>
            <w:r>
              <w:rPr>
                <w:rStyle w:val="Strong"/>
                <w:b w:val="0"/>
                <w:noProof/>
              </w:rPr>
              <w:t>10</w:t>
            </w:r>
            <w:r>
              <w:rPr>
                <w:rStyle w:val="Strong"/>
                <w:b w:val="0"/>
              </w:rPr>
              <w:fldChar w:fldCharType="end"/>
            </w:r>
          </w:p>
        </w:tc>
      </w:tr>
      <w:tr w:rsidR="00CD6A3F" w:rsidTr="000B44A2">
        <w:tc>
          <w:tcPr>
            <w:tcW w:w="595" w:type="dxa"/>
          </w:tcPr>
          <w:p w:rsidR="00CD6A3F" w:rsidRDefault="00CD6A3F" w:rsidP="000B44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4272" w:type="dxa"/>
          </w:tcPr>
          <w:p w:rsidR="00CD6A3F" w:rsidRDefault="00CD6A3F" w:rsidP="000B44A2">
            <w:pPr>
              <w:rPr>
                <w:szCs w:val="24"/>
              </w:rPr>
            </w:pPr>
            <w:r>
              <w:rPr>
                <w:szCs w:val="24"/>
              </w:rPr>
              <w:t>Coding</w:t>
            </w:r>
          </w:p>
        </w:tc>
        <w:tc>
          <w:tcPr>
            <w:tcW w:w="919" w:type="dxa"/>
          </w:tcPr>
          <w:p w:rsidR="00CD6A3F" w:rsidRDefault="00CD6A3F" w:rsidP="000B44A2">
            <w:pPr>
              <w:jc w:val="center"/>
              <w:rPr>
                <w:b/>
                <w:szCs w:val="24"/>
              </w:rPr>
            </w:pPr>
            <w:r>
              <w:rPr>
                <w:rStyle w:val="Strong"/>
                <w:b w:val="0"/>
              </w:rPr>
              <w:t>1</w:t>
            </w:r>
          </w:p>
        </w:tc>
        <w:tc>
          <w:tcPr>
            <w:tcW w:w="921" w:type="dxa"/>
          </w:tcPr>
          <w:p w:rsidR="00CD6A3F" w:rsidRDefault="00CD6A3F" w:rsidP="000B44A2">
            <w:pPr>
              <w:jc w:val="center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10</w:t>
            </w:r>
          </w:p>
        </w:tc>
      </w:tr>
      <w:tr w:rsidR="00CD6A3F" w:rsidTr="000B44A2">
        <w:tc>
          <w:tcPr>
            <w:tcW w:w="595" w:type="dxa"/>
          </w:tcPr>
          <w:p w:rsidR="00CD6A3F" w:rsidRDefault="00CD6A3F" w:rsidP="000B44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4272" w:type="dxa"/>
          </w:tcPr>
          <w:p w:rsidR="00CD6A3F" w:rsidRDefault="00CD6A3F" w:rsidP="000B44A2">
            <w:pPr>
              <w:rPr>
                <w:szCs w:val="24"/>
              </w:rPr>
            </w:pPr>
            <w:r>
              <w:rPr>
                <w:szCs w:val="24"/>
              </w:rPr>
              <w:t>Tính hoàn thiện</w:t>
            </w:r>
          </w:p>
        </w:tc>
        <w:tc>
          <w:tcPr>
            <w:tcW w:w="919" w:type="dxa"/>
          </w:tcPr>
          <w:p w:rsidR="00CD6A3F" w:rsidRDefault="00CD6A3F" w:rsidP="000B44A2">
            <w:pPr>
              <w:jc w:val="center"/>
              <w:rPr>
                <w:b/>
                <w:szCs w:val="24"/>
              </w:rPr>
            </w:pPr>
            <w:r>
              <w:rPr>
                <w:rStyle w:val="Strong"/>
                <w:b w:val="0"/>
              </w:rPr>
              <w:t>1.5</w:t>
            </w:r>
          </w:p>
        </w:tc>
        <w:tc>
          <w:tcPr>
            <w:tcW w:w="921" w:type="dxa"/>
          </w:tcPr>
          <w:p w:rsidR="00CD6A3F" w:rsidRDefault="00CD6A3F" w:rsidP="000B44A2">
            <w:pPr>
              <w:jc w:val="center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15</w:t>
            </w:r>
          </w:p>
        </w:tc>
      </w:tr>
      <w:tr w:rsidR="00CD6A3F" w:rsidTr="000B44A2">
        <w:tc>
          <w:tcPr>
            <w:tcW w:w="595" w:type="dxa"/>
            <w:tcBorders>
              <w:bottom w:val="single" w:sz="12" w:space="0" w:color="auto"/>
            </w:tcBorders>
          </w:tcPr>
          <w:p w:rsidR="00CD6A3F" w:rsidRDefault="00CD6A3F" w:rsidP="000B44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4272" w:type="dxa"/>
            <w:tcBorders>
              <w:bottom w:val="single" w:sz="12" w:space="0" w:color="auto"/>
            </w:tcBorders>
          </w:tcPr>
          <w:p w:rsidR="00CD6A3F" w:rsidRDefault="00CD6A3F" w:rsidP="000B44A2">
            <w:pPr>
              <w:rPr>
                <w:szCs w:val="24"/>
              </w:rPr>
            </w:pPr>
            <w:r>
              <w:rPr>
                <w:szCs w:val="24"/>
              </w:rPr>
              <w:t>Làm việc nhóm</w:t>
            </w:r>
          </w:p>
        </w:tc>
        <w:tc>
          <w:tcPr>
            <w:tcW w:w="919" w:type="dxa"/>
            <w:tcBorders>
              <w:bottom w:val="single" w:sz="12" w:space="0" w:color="auto"/>
            </w:tcBorders>
          </w:tcPr>
          <w:p w:rsidR="00CD6A3F" w:rsidRDefault="00CD6A3F" w:rsidP="000B44A2">
            <w:pPr>
              <w:jc w:val="center"/>
              <w:rPr>
                <w:b/>
                <w:szCs w:val="24"/>
              </w:rPr>
            </w:pPr>
            <w:r>
              <w:rPr>
                <w:rStyle w:val="Strong"/>
                <w:b w:val="0"/>
              </w:rPr>
              <w:t>1.5</w:t>
            </w:r>
          </w:p>
        </w:tc>
        <w:tc>
          <w:tcPr>
            <w:tcW w:w="921" w:type="dxa"/>
            <w:tcBorders>
              <w:bottom w:val="single" w:sz="12" w:space="0" w:color="auto"/>
            </w:tcBorders>
          </w:tcPr>
          <w:p w:rsidR="00CD6A3F" w:rsidRDefault="00CD6A3F" w:rsidP="000B44A2">
            <w:pPr>
              <w:jc w:val="center"/>
              <w:rPr>
                <w:rStyle w:val="Strong"/>
              </w:rPr>
            </w:pPr>
            <w:r>
              <w:rPr>
                <w:rStyle w:val="Strong"/>
                <w:b w:val="0"/>
              </w:rPr>
              <w:t>15</w:t>
            </w:r>
          </w:p>
        </w:tc>
      </w:tr>
      <w:tr w:rsidR="00CD6A3F" w:rsidTr="000B44A2">
        <w:tc>
          <w:tcPr>
            <w:tcW w:w="4867" w:type="dxa"/>
            <w:gridSpan w:val="2"/>
            <w:tcBorders>
              <w:top w:val="single" w:sz="12" w:space="0" w:color="auto"/>
            </w:tcBorders>
          </w:tcPr>
          <w:p w:rsidR="00CD6A3F" w:rsidRDefault="00CD6A3F" w:rsidP="000B44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Tổng cộng</w:t>
            </w:r>
          </w:p>
        </w:tc>
        <w:tc>
          <w:tcPr>
            <w:tcW w:w="919" w:type="dxa"/>
            <w:tcBorders>
              <w:top w:val="single" w:sz="12" w:space="0" w:color="auto"/>
            </w:tcBorders>
          </w:tcPr>
          <w:p w:rsidR="00CD6A3F" w:rsidRDefault="00CD6A3F" w:rsidP="000B44A2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fldChar w:fldCharType="begin"/>
            </w:r>
            <w:r>
              <w:rPr>
                <w:rStyle w:val="Strong"/>
              </w:rPr>
              <w:instrText xml:space="preserve"> =SUM(ABOVE) </w:instrText>
            </w:r>
            <w:r>
              <w:rPr>
                <w:rStyle w:val="Strong"/>
              </w:rPr>
              <w:fldChar w:fldCharType="separate"/>
            </w:r>
            <w:r>
              <w:rPr>
                <w:rStyle w:val="Strong"/>
                <w:noProof/>
              </w:rPr>
              <w:t>10</w:t>
            </w:r>
            <w:r>
              <w:rPr>
                <w:rStyle w:val="Strong"/>
              </w:rPr>
              <w:fldChar w:fldCharType="end"/>
            </w:r>
          </w:p>
        </w:tc>
        <w:tc>
          <w:tcPr>
            <w:tcW w:w="921" w:type="dxa"/>
            <w:tcBorders>
              <w:top w:val="single" w:sz="12" w:space="0" w:color="auto"/>
            </w:tcBorders>
          </w:tcPr>
          <w:p w:rsidR="00CD6A3F" w:rsidRDefault="00CD6A3F" w:rsidP="000B44A2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fldChar w:fldCharType="begin"/>
            </w:r>
            <w:r>
              <w:rPr>
                <w:rStyle w:val="Strong"/>
              </w:rPr>
              <w:instrText xml:space="preserve"> =SUM(ABOVE) </w:instrText>
            </w:r>
            <w:r>
              <w:rPr>
                <w:rStyle w:val="Strong"/>
              </w:rPr>
              <w:fldChar w:fldCharType="separate"/>
            </w:r>
            <w:r>
              <w:rPr>
                <w:rStyle w:val="Strong"/>
                <w:noProof/>
              </w:rPr>
              <w:t>100</w:t>
            </w:r>
            <w:r>
              <w:rPr>
                <w:rStyle w:val="Strong"/>
              </w:rPr>
              <w:fldChar w:fldCharType="end"/>
            </w:r>
          </w:p>
        </w:tc>
      </w:tr>
    </w:tbl>
    <w:p w:rsidR="00CD6A3F" w:rsidRDefault="00CD6A3F" w:rsidP="00CD6A3F">
      <w:pPr>
        <w:pStyle w:val="Heading2"/>
        <w:spacing w:before="240" w:after="120"/>
        <w:rPr>
          <w:b w:val="0"/>
          <w:bCs/>
          <w:sz w:val="32"/>
          <w:szCs w:val="32"/>
          <w:u w:val="single"/>
        </w:rPr>
      </w:pPr>
      <w:r>
        <w:rPr>
          <w:b w:val="0"/>
          <w:bCs/>
          <w:sz w:val="32"/>
          <w:szCs w:val="32"/>
          <w:u w:val="single"/>
        </w:rPr>
        <w:t xml:space="preserve">Ðiểm dự </w:t>
      </w:r>
      <w:proofErr w:type="gramStart"/>
      <w:r>
        <w:rPr>
          <w:b w:val="0"/>
          <w:bCs/>
          <w:sz w:val="32"/>
          <w:szCs w:val="32"/>
          <w:u w:val="single"/>
        </w:rPr>
        <w:t>án</w:t>
      </w:r>
      <w:proofErr w:type="gramEnd"/>
      <w:r>
        <w:rPr>
          <w:b w:val="0"/>
          <w:bCs/>
          <w:sz w:val="32"/>
          <w:szCs w:val="32"/>
          <w:u w:val="single"/>
        </w:rPr>
        <w:t xml:space="preserve"> của từng thành viên: </w:t>
      </w:r>
    </w:p>
    <w:p w:rsidR="00CD6A3F" w:rsidRDefault="00CD6A3F" w:rsidP="00CD6A3F">
      <w:pPr>
        <w:spacing w:before="120"/>
        <w:ind w:left="357" w:firstLine="181"/>
        <w:jc w:val="center"/>
        <w:rPr>
          <w:szCs w:val="24"/>
        </w:rPr>
      </w:pPr>
      <w:r>
        <w:rPr>
          <w:szCs w:val="24"/>
        </w:rPr>
        <w:t xml:space="preserve">(Ðiểm dự </w:t>
      </w:r>
      <w:proofErr w:type="gramStart"/>
      <w:r>
        <w:rPr>
          <w:szCs w:val="24"/>
        </w:rPr>
        <w:t>án</w:t>
      </w:r>
      <w:proofErr w:type="gramEnd"/>
      <w:r>
        <w:rPr>
          <w:szCs w:val="24"/>
        </w:rPr>
        <w:t xml:space="preserve"> của thành viên) = (điểm dự án) * (hệ số hoàn thành công việc)</w:t>
      </w:r>
    </w:p>
    <w:p w:rsidR="00CD6A3F" w:rsidRDefault="00CD6A3F" w:rsidP="00CD6A3F">
      <w:pPr>
        <w:spacing w:before="120"/>
        <w:ind w:left="357" w:firstLine="181"/>
        <w:rPr>
          <w:szCs w:val="24"/>
        </w:rPr>
      </w:pPr>
      <w:r>
        <w:rPr>
          <w:szCs w:val="24"/>
        </w:rPr>
        <w:t>Mỗi thành viên có hệ số hoàn thành công việc của mình (do giáo viên hướng dẫn và hội đồng đánh giá), hệ số bình thường là 100%, nếu làm vượt quá 125% thì vẫn chỉ tính là 125%.</w:t>
      </w:r>
    </w:p>
    <w:p w:rsidR="00CD6A3F" w:rsidRDefault="00CD6A3F" w:rsidP="00CD6A3F">
      <w:pPr>
        <w:spacing w:before="120"/>
        <w:ind w:left="357" w:firstLine="181"/>
        <w:rPr>
          <w:szCs w:val="24"/>
        </w:rPr>
      </w:pPr>
      <w:r>
        <w:rPr>
          <w:szCs w:val="24"/>
        </w:rPr>
        <w:t>Điểm project của từng thành viên không vượt quá 100.</w:t>
      </w:r>
    </w:p>
    <w:p w:rsidR="00CD6A3F" w:rsidRDefault="00CD6A3F" w:rsidP="00CD6A3F">
      <w:pPr>
        <w:pStyle w:val="Heading2"/>
        <w:spacing w:before="240" w:after="120"/>
      </w:pPr>
      <w:r>
        <w:br w:type="page"/>
      </w:r>
      <w:r w:rsidRPr="001271B4">
        <w:rPr>
          <w:b w:val="0"/>
          <w:bCs/>
          <w:sz w:val="32"/>
          <w:szCs w:val="32"/>
          <w:u w:val="single"/>
        </w:rPr>
        <w:lastRenderedPageBreak/>
        <w:t>Hướng dẫn chi tiết chấm điểm project</w:t>
      </w:r>
    </w:p>
    <w:p w:rsidR="00CD6A3F" w:rsidRDefault="00CD6A3F" w:rsidP="00CD6A3F">
      <w:pPr>
        <w:pStyle w:val="Heading3"/>
        <w:rPr>
          <w:lang w:val="en-GB"/>
        </w:rPr>
      </w:pPr>
      <w:r>
        <w:rPr>
          <w:lang w:val="en-GB"/>
        </w:rPr>
        <w:t>Điểm thiết kế</w:t>
      </w:r>
    </w:p>
    <w:tbl>
      <w:tblPr>
        <w:tblW w:w="981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595"/>
        <w:gridCol w:w="4261"/>
        <w:gridCol w:w="924"/>
        <w:gridCol w:w="4030"/>
      </w:tblGrid>
      <w:tr w:rsidR="00CD6A3F" w:rsidTr="000B44A2">
        <w:tc>
          <w:tcPr>
            <w:tcW w:w="595" w:type="dxa"/>
            <w:tcBorders>
              <w:bottom w:val="single" w:sz="12" w:space="0" w:color="auto"/>
            </w:tcBorders>
            <w:vAlign w:val="center"/>
          </w:tcPr>
          <w:p w:rsidR="00CD6A3F" w:rsidRDefault="00CD6A3F" w:rsidP="000B44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STT</w:t>
            </w:r>
          </w:p>
        </w:tc>
        <w:tc>
          <w:tcPr>
            <w:tcW w:w="4261" w:type="dxa"/>
            <w:tcBorders>
              <w:bottom w:val="single" w:sz="12" w:space="0" w:color="auto"/>
            </w:tcBorders>
            <w:vAlign w:val="center"/>
          </w:tcPr>
          <w:p w:rsidR="00CD6A3F" w:rsidRDefault="00CD6A3F" w:rsidP="000B44A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Nội dung</w:t>
            </w:r>
          </w:p>
        </w:tc>
        <w:tc>
          <w:tcPr>
            <w:tcW w:w="924" w:type="dxa"/>
            <w:tcBorders>
              <w:bottom w:val="single" w:sz="12" w:space="0" w:color="auto"/>
            </w:tcBorders>
            <w:vAlign w:val="center"/>
          </w:tcPr>
          <w:p w:rsidR="00CD6A3F" w:rsidRDefault="00CD6A3F" w:rsidP="000B44A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Điểm tối đa</w:t>
            </w:r>
          </w:p>
        </w:tc>
        <w:tc>
          <w:tcPr>
            <w:tcW w:w="4030" w:type="dxa"/>
            <w:tcBorders>
              <w:bottom w:val="single" w:sz="12" w:space="0" w:color="auto"/>
            </w:tcBorders>
          </w:tcPr>
          <w:p w:rsidR="00CD6A3F" w:rsidRDefault="00CD6A3F" w:rsidP="000B44A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Tiêu chí đánh giá</w:t>
            </w:r>
          </w:p>
        </w:tc>
      </w:tr>
      <w:tr w:rsidR="00CD6A3F" w:rsidTr="000B44A2">
        <w:tc>
          <w:tcPr>
            <w:tcW w:w="595" w:type="dxa"/>
            <w:tcBorders>
              <w:top w:val="single" w:sz="12" w:space="0" w:color="auto"/>
            </w:tcBorders>
          </w:tcPr>
          <w:p w:rsidR="00CD6A3F" w:rsidRDefault="00CD6A3F" w:rsidP="000B44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261" w:type="dxa"/>
            <w:tcBorders>
              <w:top w:val="single" w:sz="12" w:space="0" w:color="auto"/>
            </w:tcBorders>
          </w:tcPr>
          <w:p w:rsidR="00CD6A3F" w:rsidRDefault="00CD6A3F" w:rsidP="000B44A2">
            <w:pPr>
              <w:rPr>
                <w:szCs w:val="24"/>
              </w:rPr>
            </w:pPr>
            <w:r>
              <w:rPr>
                <w:szCs w:val="24"/>
              </w:rPr>
              <w:t>Problem Definition</w:t>
            </w:r>
          </w:p>
        </w:tc>
        <w:tc>
          <w:tcPr>
            <w:tcW w:w="924" w:type="dxa"/>
            <w:tcBorders>
              <w:top w:val="single" w:sz="12" w:space="0" w:color="auto"/>
            </w:tcBorders>
          </w:tcPr>
          <w:p w:rsidR="00CD6A3F" w:rsidRDefault="00CD6A3F" w:rsidP="000B44A2">
            <w:pPr>
              <w:jc w:val="center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fldChar w:fldCharType="begin"/>
            </w:r>
            <w:r>
              <w:rPr>
                <w:rStyle w:val="Strong"/>
                <w:b w:val="0"/>
              </w:rPr>
              <w:instrText xml:space="preserve"> =C2*10 </w:instrText>
            </w:r>
            <w:r>
              <w:rPr>
                <w:rStyle w:val="Strong"/>
                <w:b w:val="0"/>
              </w:rPr>
              <w:fldChar w:fldCharType="separate"/>
            </w:r>
            <w:r>
              <w:rPr>
                <w:rStyle w:val="Strong"/>
                <w:b w:val="0"/>
                <w:noProof/>
              </w:rPr>
              <w:t>10</w:t>
            </w:r>
            <w:r>
              <w:rPr>
                <w:rStyle w:val="Strong"/>
                <w:b w:val="0"/>
              </w:rPr>
              <w:fldChar w:fldCharType="end"/>
            </w:r>
          </w:p>
        </w:tc>
        <w:tc>
          <w:tcPr>
            <w:tcW w:w="4030" w:type="dxa"/>
            <w:tcBorders>
              <w:top w:val="single" w:sz="12" w:space="0" w:color="auto"/>
            </w:tcBorders>
          </w:tcPr>
          <w:p w:rsidR="00CD6A3F" w:rsidRDefault="00CD6A3F" w:rsidP="00CD6A3F">
            <w:pPr>
              <w:numPr>
                <w:ilvl w:val="0"/>
                <w:numId w:val="3"/>
              </w:numPr>
              <w:ind w:left="316"/>
              <w:rPr>
                <w:rStyle w:val="Strong"/>
                <w:b w:val="0"/>
              </w:rPr>
            </w:pPr>
            <w:r w:rsidRPr="00E3638D">
              <w:rPr>
                <w:rStyle w:val="Strong"/>
                <w:b w:val="0"/>
              </w:rPr>
              <w:t xml:space="preserve">Giới thiệu </w:t>
            </w:r>
            <w:proofErr w:type="gramStart"/>
            <w:r w:rsidRPr="00E3638D">
              <w:rPr>
                <w:rStyle w:val="Strong"/>
                <w:b w:val="0"/>
              </w:rPr>
              <w:t>chung</w:t>
            </w:r>
            <w:proofErr w:type="gramEnd"/>
            <w:r w:rsidRPr="00E3638D">
              <w:rPr>
                <w:rStyle w:val="Strong"/>
                <w:b w:val="0"/>
              </w:rPr>
              <w:t xml:space="preserve"> về dự án. Nêu Xuất xứ của dự án, lý do cần thiết xây dựng dự án</w:t>
            </w:r>
            <w:r>
              <w:rPr>
                <w:rStyle w:val="Strong"/>
                <w:b w:val="0"/>
              </w:rPr>
              <w:t xml:space="preserve"> (40%)</w:t>
            </w:r>
          </w:p>
          <w:p w:rsidR="00CD6A3F" w:rsidRDefault="00CD6A3F" w:rsidP="00CD6A3F">
            <w:pPr>
              <w:numPr>
                <w:ilvl w:val="0"/>
                <w:numId w:val="3"/>
              </w:numPr>
              <w:ind w:left="316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Mô tả được hệ thống tham khảo hoặc hiện có (30%)</w:t>
            </w:r>
          </w:p>
          <w:p w:rsidR="00CD6A3F" w:rsidRDefault="00CD6A3F" w:rsidP="00CD6A3F">
            <w:pPr>
              <w:numPr>
                <w:ilvl w:val="0"/>
                <w:numId w:val="3"/>
              </w:numPr>
              <w:ind w:left="316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Mô tả về hệ thống sẽ xây dựng, nêu rõ chức năng cần có và giới hạn. (30%)</w:t>
            </w:r>
          </w:p>
        </w:tc>
      </w:tr>
      <w:tr w:rsidR="00CD6A3F" w:rsidTr="000B44A2">
        <w:tc>
          <w:tcPr>
            <w:tcW w:w="595" w:type="dxa"/>
          </w:tcPr>
          <w:p w:rsidR="00CD6A3F" w:rsidRDefault="00CD6A3F" w:rsidP="000B44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4261" w:type="dxa"/>
          </w:tcPr>
          <w:p w:rsidR="00CD6A3F" w:rsidRDefault="00CD6A3F" w:rsidP="000B44A2">
            <w:pPr>
              <w:rPr>
                <w:szCs w:val="24"/>
              </w:rPr>
            </w:pPr>
            <w:r>
              <w:rPr>
                <w:szCs w:val="24"/>
              </w:rPr>
              <w:t>Customer Requirements Specifications</w:t>
            </w:r>
          </w:p>
        </w:tc>
        <w:tc>
          <w:tcPr>
            <w:tcW w:w="924" w:type="dxa"/>
          </w:tcPr>
          <w:p w:rsidR="00CD6A3F" w:rsidRDefault="00CD6A3F" w:rsidP="000B44A2">
            <w:pPr>
              <w:jc w:val="center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fldChar w:fldCharType="begin"/>
            </w:r>
            <w:r>
              <w:rPr>
                <w:rStyle w:val="Strong"/>
                <w:b w:val="0"/>
              </w:rPr>
              <w:instrText xml:space="preserve"> =C3*10 </w:instrText>
            </w:r>
            <w:r>
              <w:rPr>
                <w:rStyle w:val="Strong"/>
                <w:b w:val="0"/>
              </w:rPr>
              <w:fldChar w:fldCharType="separate"/>
            </w:r>
            <w:r>
              <w:rPr>
                <w:rStyle w:val="Strong"/>
                <w:b w:val="0"/>
                <w:noProof/>
              </w:rPr>
              <w:t>20</w:t>
            </w:r>
            <w:r>
              <w:rPr>
                <w:rStyle w:val="Strong"/>
                <w:b w:val="0"/>
              </w:rPr>
              <w:fldChar w:fldCharType="end"/>
            </w:r>
          </w:p>
        </w:tc>
        <w:tc>
          <w:tcPr>
            <w:tcW w:w="4030" w:type="dxa"/>
          </w:tcPr>
          <w:p w:rsidR="00CD6A3F" w:rsidRDefault="00CD6A3F" w:rsidP="00CD6A3F">
            <w:pPr>
              <w:numPr>
                <w:ilvl w:val="0"/>
                <w:numId w:val="3"/>
              </w:numPr>
              <w:ind w:left="316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Phân biệt các đối tượng của hệ thống (30%)</w:t>
            </w:r>
          </w:p>
          <w:p w:rsidR="00CD6A3F" w:rsidRDefault="00CD6A3F" w:rsidP="00CD6A3F">
            <w:pPr>
              <w:numPr>
                <w:ilvl w:val="0"/>
                <w:numId w:val="3"/>
              </w:numPr>
              <w:ind w:left="316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Nêu rõ các chức năng hệ thống (70%)</w:t>
            </w:r>
          </w:p>
        </w:tc>
      </w:tr>
      <w:tr w:rsidR="00CD6A3F" w:rsidTr="000B44A2">
        <w:tc>
          <w:tcPr>
            <w:tcW w:w="595" w:type="dxa"/>
          </w:tcPr>
          <w:p w:rsidR="00CD6A3F" w:rsidRDefault="00CD6A3F" w:rsidP="000B44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4261" w:type="dxa"/>
          </w:tcPr>
          <w:p w:rsidR="00CD6A3F" w:rsidRDefault="00CD6A3F" w:rsidP="000B44A2">
            <w:pPr>
              <w:rPr>
                <w:szCs w:val="24"/>
              </w:rPr>
            </w:pPr>
            <w:r>
              <w:rPr>
                <w:szCs w:val="24"/>
              </w:rPr>
              <w:t>E-R Diagram</w:t>
            </w:r>
          </w:p>
        </w:tc>
        <w:tc>
          <w:tcPr>
            <w:tcW w:w="924" w:type="dxa"/>
          </w:tcPr>
          <w:p w:rsidR="00CD6A3F" w:rsidRDefault="00CD6A3F" w:rsidP="000B44A2">
            <w:pPr>
              <w:jc w:val="center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fldChar w:fldCharType="begin"/>
            </w:r>
            <w:r>
              <w:rPr>
                <w:rStyle w:val="Strong"/>
                <w:b w:val="0"/>
              </w:rPr>
              <w:instrText xml:space="preserve"> =C4*10 </w:instrText>
            </w:r>
            <w:r>
              <w:rPr>
                <w:rStyle w:val="Strong"/>
                <w:b w:val="0"/>
              </w:rPr>
              <w:fldChar w:fldCharType="separate"/>
            </w:r>
            <w:r>
              <w:rPr>
                <w:rStyle w:val="Strong"/>
                <w:b w:val="0"/>
                <w:noProof/>
              </w:rPr>
              <w:t>20</w:t>
            </w:r>
            <w:r>
              <w:rPr>
                <w:rStyle w:val="Strong"/>
                <w:b w:val="0"/>
              </w:rPr>
              <w:fldChar w:fldCharType="end"/>
            </w:r>
          </w:p>
        </w:tc>
        <w:tc>
          <w:tcPr>
            <w:tcW w:w="4030" w:type="dxa"/>
          </w:tcPr>
          <w:p w:rsidR="00CD6A3F" w:rsidRDefault="00CD6A3F" w:rsidP="00CD6A3F">
            <w:pPr>
              <w:numPr>
                <w:ilvl w:val="0"/>
                <w:numId w:val="3"/>
              </w:numPr>
              <w:ind w:left="316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Mô hình quan hệ thực thể (40%)</w:t>
            </w:r>
          </w:p>
          <w:p w:rsidR="00CD6A3F" w:rsidRDefault="00CD6A3F" w:rsidP="00CD6A3F">
            <w:pPr>
              <w:numPr>
                <w:ilvl w:val="0"/>
                <w:numId w:val="3"/>
              </w:numPr>
              <w:ind w:left="316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Biểu thị rõ quan hệ giữa các thực thể (40%)</w:t>
            </w:r>
          </w:p>
          <w:p w:rsidR="00CD6A3F" w:rsidRDefault="00CD6A3F" w:rsidP="00CD6A3F">
            <w:pPr>
              <w:numPr>
                <w:ilvl w:val="0"/>
                <w:numId w:val="3"/>
              </w:numPr>
              <w:ind w:left="316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Sơ đồ thiết kế rõ ràng, các đường biểu thị quan hệ vẽ hợp lý, tránh bị đè, trùng lên đường khác / bảng khác (20%)</w:t>
            </w:r>
          </w:p>
        </w:tc>
      </w:tr>
      <w:tr w:rsidR="00CD6A3F" w:rsidTr="000B44A2">
        <w:tc>
          <w:tcPr>
            <w:tcW w:w="595" w:type="dxa"/>
          </w:tcPr>
          <w:p w:rsidR="00CD6A3F" w:rsidRDefault="00CD6A3F" w:rsidP="000B44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4261" w:type="dxa"/>
          </w:tcPr>
          <w:p w:rsidR="00CD6A3F" w:rsidRDefault="00CD6A3F" w:rsidP="000B44A2">
            <w:pPr>
              <w:rPr>
                <w:szCs w:val="24"/>
              </w:rPr>
            </w:pPr>
            <w:r>
              <w:rPr>
                <w:szCs w:val="24"/>
              </w:rPr>
              <w:t>Table Design</w:t>
            </w:r>
          </w:p>
        </w:tc>
        <w:tc>
          <w:tcPr>
            <w:tcW w:w="924" w:type="dxa"/>
          </w:tcPr>
          <w:p w:rsidR="00CD6A3F" w:rsidRDefault="00CD6A3F" w:rsidP="000B44A2">
            <w:pPr>
              <w:jc w:val="center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fldChar w:fldCharType="begin"/>
            </w:r>
            <w:r>
              <w:rPr>
                <w:rStyle w:val="Strong"/>
                <w:b w:val="0"/>
              </w:rPr>
              <w:instrText xml:space="preserve"> =C5*10 </w:instrText>
            </w:r>
            <w:r>
              <w:rPr>
                <w:rStyle w:val="Strong"/>
                <w:b w:val="0"/>
              </w:rPr>
              <w:fldChar w:fldCharType="separate"/>
            </w:r>
            <w:r>
              <w:rPr>
                <w:rStyle w:val="Strong"/>
                <w:b w:val="0"/>
                <w:noProof/>
              </w:rPr>
              <w:t>16</w:t>
            </w:r>
            <w:r>
              <w:rPr>
                <w:rStyle w:val="Strong"/>
                <w:b w:val="0"/>
              </w:rPr>
              <w:fldChar w:fldCharType="end"/>
            </w:r>
          </w:p>
        </w:tc>
        <w:tc>
          <w:tcPr>
            <w:tcW w:w="4030" w:type="dxa"/>
          </w:tcPr>
          <w:p w:rsidR="00CD6A3F" w:rsidRDefault="00CD6A3F" w:rsidP="00CD6A3F">
            <w:pPr>
              <w:numPr>
                <w:ilvl w:val="0"/>
                <w:numId w:val="3"/>
              </w:numPr>
              <w:ind w:left="316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Các thiết kế bảng đã chuẩn hoá và có mô tả đầy đủ (40%)</w:t>
            </w:r>
          </w:p>
          <w:p w:rsidR="00CD6A3F" w:rsidRDefault="00CD6A3F" w:rsidP="00CD6A3F">
            <w:pPr>
              <w:numPr>
                <w:ilvl w:val="0"/>
                <w:numId w:val="3"/>
              </w:numPr>
              <w:ind w:left="316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Kiểu dữ liệu thiết kế hợp lý và phù hợp chức năng (40%)</w:t>
            </w:r>
          </w:p>
          <w:p w:rsidR="00CD6A3F" w:rsidRDefault="00CD6A3F" w:rsidP="00CD6A3F">
            <w:pPr>
              <w:numPr>
                <w:ilvl w:val="0"/>
                <w:numId w:val="3"/>
              </w:numPr>
              <w:ind w:left="316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Không có bảng dữ liệu / trường dữ liệu dư thừa (20%)</w:t>
            </w:r>
          </w:p>
        </w:tc>
      </w:tr>
      <w:tr w:rsidR="00CD6A3F" w:rsidTr="000B44A2">
        <w:tc>
          <w:tcPr>
            <w:tcW w:w="595" w:type="dxa"/>
          </w:tcPr>
          <w:p w:rsidR="00CD6A3F" w:rsidRDefault="00CD6A3F" w:rsidP="000B44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4261" w:type="dxa"/>
          </w:tcPr>
          <w:p w:rsidR="00CD6A3F" w:rsidRDefault="00CD6A3F" w:rsidP="000B44A2">
            <w:pPr>
              <w:rPr>
                <w:szCs w:val="24"/>
              </w:rPr>
            </w:pPr>
            <w:r>
              <w:rPr>
                <w:szCs w:val="24"/>
              </w:rPr>
              <w:t>Site Map</w:t>
            </w:r>
          </w:p>
        </w:tc>
        <w:tc>
          <w:tcPr>
            <w:tcW w:w="924" w:type="dxa"/>
          </w:tcPr>
          <w:p w:rsidR="00CD6A3F" w:rsidRDefault="00CD6A3F" w:rsidP="000B44A2">
            <w:pPr>
              <w:jc w:val="center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fldChar w:fldCharType="begin"/>
            </w:r>
            <w:r>
              <w:rPr>
                <w:rStyle w:val="Strong"/>
                <w:b w:val="0"/>
              </w:rPr>
              <w:instrText xml:space="preserve"> =C6*10 </w:instrText>
            </w:r>
            <w:r>
              <w:rPr>
                <w:rStyle w:val="Strong"/>
                <w:b w:val="0"/>
              </w:rPr>
              <w:fldChar w:fldCharType="separate"/>
            </w:r>
            <w:r>
              <w:rPr>
                <w:rStyle w:val="Strong"/>
                <w:b w:val="0"/>
                <w:noProof/>
              </w:rPr>
              <w:t>10</w:t>
            </w:r>
            <w:r>
              <w:rPr>
                <w:rStyle w:val="Strong"/>
                <w:b w:val="0"/>
              </w:rPr>
              <w:fldChar w:fldCharType="end"/>
            </w:r>
          </w:p>
        </w:tc>
        <w:tc>
          <w:tcPr>
            <w:tcW w:w="4030" w:type="dxa"/>
          </w:tcPr>
          <w:p w:rsidR="00CD6A3F" w:rsidRDefault="00CD6A3F" w:rsidP="00CD6A3F">
            <w:pPr>
              <w:numPr>
                <w:ilvl w:val="0"/>
                <w:numId w:val="3"/>
              </w:numPr>
              <w:ind w:left="316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Sơ đồ trang đầy đủ, rõ ràng (40%)</w:t>
            </w:r>
          </w:p>
          <w:p w:rsidR="00CD6A3F" w:rsidRDefault="00CD6A3F" w:rsidP="00CD6A3F">
            <w:pPr>
              <w:numPr>
                <w:ilvl w:val="0"/>
                <w:numId w:val="3"/>
              </w:numPr>
              <w:ind w:left="316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Sơ đồ cây thể hiện rõ ràng các cấp và thiết kế hợp lý (30%)</w:t>
            </w:r>
          </w:p>
          <w:p w:rsidR="00CD6A3F" w:rsidRDefault="00CD6A3F" w:rsidP="00CD6A3F">
            <w:pPr>
              <w:numPr>
                <w:ilvl w:val="0"/>
                <w:numId w:val="3"/>
              </w:numPr>
              <w:ind w:left="316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Sơ đồ thể hiện đầy đủ và đúng với chức năng hệ thống (30%)</w:t>
            </w:r>
          </w:p>
        </w:tc>
      </w:tr>
      <w:tr w:rsidR="00CD6A3F" w:rsidTr="000B44A2">
        <w:tc>
          <w:tcPr>
            <w:tcW w:w="595" w:type="dxa"/>
          </w:tcPr>
          <w:p w:rsidR="00CD6A3F" w:rsidRDefault="00CD6A3F" w:rsidP="000B44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4261" w:type="dxa"/>
          </w:tcPr>
          <w:p w:rsidR="00CD6A3F" w:rsidRDefault="00CD6A3F" w:rsidP="000B44A2">
            <w:pPr>
              <w:rPr>
                <w:szCs w:val="24"/>
              </w:rPr>
            </w:pPr>
            <w:r>
              <w:rPr>
                <w:szCs w:val="24"/>
              </w:rPr>
              <w:t>Algorithms</w:t>
            </w:r>
          </w:p>
        </w:tc>
        <w:tc>
          <w:tcPr>
            <w:tcW w:w="924" w:type="dxa"/>
          </w:tcPr>
          <w:p w:rsidR="00CD6A3F" w:rsidRDefault="00CD6A3F" w:rsidP="000B44A2">
            <w:pPr>
              <w:jc w:val="center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fldChar w:fldCharType="begin"/>
            </w:r>
            <w:r>
              <w:rPr>
                <w:rStyle w:val="Strong"/>
                <w:b w:val="0"/>
              </w:rPr>
              <w:instrText xml:space="preserve"> =C7*10 </w:instrText>
            </w:r>
            <w:r>
              <w:rPr>
                <w:rStyle w:val="Strong"/>
                <w:b w:val="0"/>
              </w:rPr>
              <w:fldChar w:fldCharType="separate"/>
            </w:r>
            <w:r>
              <w:rPr>
                <w:rStyle w:val="Strong"/>
                <w:b w:val="0"/>
                <w:noProof/>
              </w:rPr>
              <w:t>16</w:t>
            </w:r>
            <w:r>
              <w:rPr>
                <w:rStyle w:val="Strong"/>
                <w:b w:val="0"/>
              </w:rPr>
              <w:fldChar w:fldCharType="end"/>
            </w:r>
          </w:p>
        </w:tc>
        <w:tc>
          <w:tcPr>
            <w:tcW w:w="4030" w:type="dxa"/>
          </w:tcPr>
          <w:p w:rsidR="00CD6A3F" w:rsidRDefault="00CD6A3F" w:rsidP="00CD6A3F">
            <w:pPr>
              <w:numPr>
                <w:ilvl w:val="0"/>
                <w:numId w:val="3"/>
              </w:numPr>
              <w:ind w:left="316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Vẽ đúng các biểu tượng, ký hiệu (30%)</w:t>
            </w:r>
          </w:p>
          <w:p w:rsidR="00CD6A3F" w:rsidRDefault="00CD6A3F" w:rsidP="00CD6A3F">
            <w:pPr>
              <w:numPr>
                <w:ilvl w:val="0"/>
                <w:numId w:val="3"/>
              </w:numPr>
              <w:ind w:left="316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Sơ đồ giải thuật đúng chính xác </w:t>
            </w:r>
            <w:proofErr w:type="gramStart"/>
            <w:r>
              <w:rPr>
                <w:rStyle w:val="Strong"/>
                <w:b w:val="0"/>
              </w:rPr>
              <w:t>theo</w:t>
            </w:r>
            <w:proofErr w:type="gramEnd"/>
            <w:r>
              <w:rPr>
                <w:rStyle w:val="Strong"/>
                <w:b w:val="0"/>
              </w:rPr>
              <w:t xml:space="preserve"> hoạt động hệ thống (40%)</w:t>
            </w:r>
          </w:p>
          <w:p w:rsidR="00CD6A3F" w:rsidRDefault="00CD6A3F" w:rsidP="00CD6A3F">
            <w:pPr>
              <w:numPr>
                <w:ilvl w:val="0"/>
                <w:numId w:val="3"/>
              </w:numPr>
              <w:ind w:left="316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Có các chú thích, diễn giải cần thiết và phù hợp (30%)</w:t>
            </w:r>
          </w:p>
        </w:tc>
      </w:tr>
      <w:tr w:rsidR="00CD6A3F" w:rsidTr="000B44A2">
        <w:tc>
          <w:tcPr>
            <w:tcW w:w="595" w:type="dxa"/>
            <w:tcBorders>
              <w:bottom w:val="single" w:sz="12" w:space="0" w:color="auto"/>
            </w:tcBorders>
          </w:tcPr>
          <w:p w:rsidR="00CD6A3F" w:rsidRDefault="00CD6A3F" w:rsidP="000B44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4261" w:type="dxa"/>
            <w:tcBorders>
              <w:bottom w:val="single" w:sz="12" w:space="0" w:color="auto"/>
            </w:tcBorders>
          </w:tcPr>
          <w:p w:rsidR="00CD6A3F" w:rsidRDefault="00CD6A3F" w:rsidP="000B44A2">
            <w:pPr>
              <w:rPr>
                <w:szCs w:val="24"/>
              </w:rPr>
            </w:pPr>
            <w:r>
              <w:rPr>
                <w:szCs w:val="24"/>
              </w:rPr>
              <w:t>Bonus</w:t>
            </w:r>
          </w:p>
        </w:tc>
        <w:tc>
          <w:tcPr>
            <w:tcW w:w="924" w:type="dxa"/>
            <w:tcBorders>
              <w:bottom w:val="single" w:sz="12" w:space="0" w:color="auto"/>
            </w:tcBorders>
          </w:tcPr>
          <w:p w:rsidR="00CD6A3F" w:rsidRDefault="00CD6A3F" w:rsidP="000B44A2">
            <w:pPr>
              <w:jc w:val="center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fldChar w:fldCharType="begin"/>
            </w:r>
            <w:r>
              <w:rPr>
                <w:rStyle w:val="Strong"/>
                <w:b w:val="0"/>
              </w:rPr>
              <w:instrText xml:space="preserve"> =C8*10 </w:instrText>
            </w:r>
            <w:r>
              <w:rPr>
                <w:rStyle w:val="Strong"/>
                <w:b w:val="0"/>
              </w:rPr>
              <w:fldChar w:fldCharType="separate"/>
            </w:r>
            <w:r>
              <w:rPr>
                <w:rStyle w:val="Strong"/>
                <w:b w:val="0"/>
                <w:noProof/>
              </w:rPr>
              <w:t>8</w:t>
            </w:r>
            <w:r>
              <w:rPr>
                <w:rStyle w:val="Strong"/>
                <w:b w:val="0"/>
              </w:rPr>
              <w:fldChar w:fldCharType="end"/>
            </w:r>
          </w:p>
        </w:tc>
        <w:tc>
          <w:tcPr>
            <w:tcW w:w="4030" w:type="dxa"/>
            <w:tcBorders>
              <w:bottom w:val="single" w:sz="12" w:space="0" w:color="auto"/>
            </w:tcBorders>
          </w:tcPr>
          <w:p w:rsidR="00CD6A3F" w:rsidRDefault="00CD6A3F" w:rsidP="00CD6A3F">
            <w:pPr>
              <w:numPr>
                <w:ilvl w:val="0"/>
                <w:numId w:val="3"/>
              </w:numPr>
              <w:ind w:left="316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Tài liệu làm đúng định dạng yêu cầu, font chữ rõ ràng, bố cục hợp lý.</w:t>
            </w:r>
          </w:p>
          <w:p w:rsidR="00CD6A3F" w:rsidRDefault="00CD6A3F" w:rsidP="00CD6A3F">
            <w:pPr>
              <w:numPr>
                <w:ilvl w:val="0"/>
                <w:numId w:val="3"/>
              </w:numPr>
              <w:ind w:left="316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Tài liệu in ra không bị xô lệch, không lỗi.</w:t>
            </w:r>
          </w:p>
          <w:p w:rsidR="00CD6A3F" w:rsidRPr="00E3638D" w:rsidRDefault="00CD6A3F" w:rsidP="00CD6A3F">
            <w:pPr>
              <w:numPr>
                <w:ilvl w:val="0"/>
                <w:numId w:val="3"/>
              </w:numPr>
              <w:ind w:left="316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Ngôn ngữ phù hợp, đúng chính tả.</w:t>
            </w:r>
          </w:p>
        </w:tc>
      </w:tr>
      <w:tr w:rsidR="00CD6A3F" w:rsidTr="000B44A2">
        <w:tc>
          <w:tcPr>
            <w:tcW w:w="4856" w:type="dxa"/>
            <w:gridSpan w:val="2"/>
            <w:tcBorders>
              <w:top w:val="single" w:sz="12" w:space="0" w:color="auto"/>
            </w:tcBorders>
          </w:tcPr>
          <w:p w:rsidR="00CD6A3F" w:rsidRDefault="00CD6A3F" w:rsidP="000B44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Tổng cộng</w:t>
            </w:r>
          </w:p>
        </w:tc>
        <w:tc>
          <w:tcPr>
            <w:tcW w:w="924" w:type="dxa"/>
            <w:tcBorders>
              <w:top w:val="single" w:sz="12" w:space="0" w:color="auto"/>
            </w:tcBorders>
          </w:tcPr>
          <w:p w:rsidR="00CD6A3F" w:rsidRDefault="00CD6A3F" w:rsidP="000B44A2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fldChar w:fldCharType="begin"/>
            </w:r>
            <w:r>
              <w:rPr>
                <w:rStyle w:val="Strong"/>
              </w:rPr>
              <w:instrText xml:space="preserve"> =SUM(ABOVE) </w:instrText>
            </w:r>
            <w:r>
              <w:rPr>
                <w:rStyle w:val="Strong"/>
              </w:rPr>
              <w:fldChar w:fldCharType="separate"/>
            </w:r>
            <w:r>
              <w:rPr>
                <w:rStyle w:val="Strong"/>
                <w:noProof/>
              </w:rPr>
              <w:t>100</w:t>
            </w:r>
            <w:r>
              <w:rPr>
                <w:rStyle w:val="Strong"/>
              </w:rPr>
              <w:fldChar w:fldCharType="end"/>
            </w:r>
          </w:p>
        </w:tc>
        <w:tc>
          <w:tcPr>
            <w:tcW w:w="4030" w:type="dxa"/>
            <w:tcBorders>
              <w:top w:val="single" w:sz="12" w:space="0" w:color="auto"/>
            </w:tcBorders>
          </w:tcPr>
          <w:p w:rsidR="00CD6A3F" w:rsidRDefault="00CD6A3F" w:rsidP="000B44A2">
            <w:pPr>
              <w:jc w:val="center"/>
              <w:rPr>
                <w:rStyle w:val="Strong"/>
              </w:rPr>
            </w:pPr>
          </w:p>
        </w:tc>
      </w:tr>
    </w:tbl>
    <w:p w:rsidR="00CD6A3F" w:rsidRPr="00343AD7" w:rsidRDefault="00CD6A3F" w:rsidP="00CD6A3F">
      <w:pPr>
        <w:rPr>
          <w:lang w:val="en-GB"/>
        </w:rPr>
      </w:pPr>
    </w:p>
    <w:p w:rsidR="00CD6A3F" w:rsidRDefault="00CD6A3F" w:rsidP="00CD6A3F">
      <w:pPr>
        <w:pStyle w:val="Heading3"/>
        <w:rPr>
          <w:lang w:val="en-GB"/>
        </w:rPr>
      </w:pPr>
      <w:r>
        <w:rPr>
          <w:lang w:val="en-GB"/>
        </w:rPr>
        <w:br w:type="page"/>
      </w:r>
      <w:r>
        <w:rPr>
          <w:lang w:val="en-GB"/>
        </w:rPr>
        <w:lastRenderedPageBreak/>
        <w:t>Điểm bảo vệ:</w:t>
      </w:r>
    </w:p>
    <w:tbl>
      <w:tblPr>
        <w:tblW w:w="981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595"/>
        <w:gridCol w:w="4272"/>
        <w:gridCol w:w="921"/>
        <w:gridCol w:w="4022"/>
      </w:tblGrid>
      <w:tr w:rsidR="00CD6A3F" w:rsidTr="000B44A2">
        <w:tc>
          <w:tcPr>
            <w:tcW w:w="595" w:type="dxa"/>
            <w:tcBorders>
              <w:bottom w:val="single" w:sz="12" w:space="0" w:color="auto"/>
            </w:tcBorders>
            <w:vAlign w:val="center"/>
          </w:tcPr>
          <w:p w:rsidR="00CD6A3F" w:rsidRDefault="00CD6A3F" w:rsidP="000B44A2">
            <w:pPr>
              <w:jc w:val="center"/>
              <w:rPr>
                <w:b/>
                <w:szCs w:val="24"/>
              </w:rPr>
            </w:pPr>
            <w:r>
              <w:rPr>
                <w:b/>
                <w:sz w:val="20"/>
              </w:rPr>
              <w:t>STT</w:t>
            </w:r>
          </w:p>
        </w:tc>
        <w:tc>
          <w:tcPr>
            <w:tcW w:w="4272" w:type="dxa"/>
            <w:tcBorders>
              <w:bottom w:val="single" w:sz="12" w:space="0" w:color="auto"/>
            </w:tcBorders>
            <w:vAlign w:val="center"/>
          </w:tcPr>
          <w:p w:rsidR="00CD6A3F" w:rsidRDefault="00CD6A3F" w:rsidP="000B44A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Nội dung</w:t>
            </w:r>
          </w:p>
        </w:tc>
        <w:tc>
          <w:tcPr>
            <w:tcW w:w="921" w:type="dxa"/>
            <w:tcBorders>
              <w:bottom w:val="single" w:sz="12" w:space="0" w:color="auto"/>
            </w:tcBorders>
            <w:vAlign w:val="center"/>
          </w:tcPr>
          <w:p w:rsidR="00CD6A3F" w:rsidRDefault="00CD6A3F" w:rsidP="000B44A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Điểm tối đa</w:t>
            </w:r>
          </w:p>
        </w:tc>
        <w:tc>
          <w:tcPr>
            <w:tcW w:w="4022" w:type="dxa"/>
            <w:tcBorders>
              <w:bottom w:val="single" w:sz="12" w:space="0" w:color="auto"/>
            </w:tcBorders>
          </w:tcPr>
          <w:p w:rsidR="00CD6A3F" w:rsidRDefault="00CD6A3F" w:rsidP="000B44A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Tiêu chí đánh giá</w:t>
            </w:r>
          </w:p>
        </w:tc>
      </w:tr>
      <w:tr w:rsidR="00CD6A3F" w:rsidTr="000B44A2">
        <w:tc>
          <w:tcPr>
            <w:tcW w:w="595" w:type="dxa"/>
            <w:tcBorders>
              <w:top w:val="single" w:sz="12" w:space="0" w:color="auto"/>
            </w:tcBorders>
          </w:tcPr>
          <w:p w:rsidR="00CD6A3F" w:rsidRDefault="00CD6A3F" w:rsidP="000B44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272" w:type="dxa"/>
            <w:tcBorders>
              <w:top w:val="single" w:sz="12" w:space="0" w:color="auto"/>
            </w:tcBorders>
          </w:tcPr>
          <w:p w:rsidR="00CD6A3F" w:rsidRDefault="00CD6A3F" w:rsidP="000B44A2">
            <w:pPr>
              <w:rPr>
                <w:szCs w:val="24"/>
              </w:rPr>
            </w:pPr>
            <w:r>
              <w:rPr>
                <w:szCs w:val="24"/>
              </w:rPr>
              <w:t>Công tác chuẩn bị / trình bày</w:t>
            </w:r>
          </w:p>
        </w:tc>
        <w:tc>
          <w:tcPr>
            <w:tcW w:w="921" w:type="dxa"/>
            <w:tcBorders>
              <w:top w:val="single" w:sz="12" w:space="0" w:color="auto"/>
            </w:tcBorders>
          </w:tcPr>
          <w:p w:rsidR="00CD6A3F" w:rsidRDefault="00CD6A3F" w:rsidP="000B44A2">
            <w:pPr>
              <w:jc w:val="center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fldChar w:fldCharType="begin"/>
            </w:r>
            <w:r>
              <w:rPr>
                <w:rStyle w:val="Strong"/>
                <w:b w:val="0"/>
              </w:rPr>
              <w:instrText xml:space="preserve"> =C2*10 </w:instrText>
            </w:r>
            <w:r>
              <w:rPr>
                <w:rStyle w:val="Strong"/>
                <w:b w:val="0"/>
              </w:rPr>
              <w:fldChar w:fldCharType="separate"/>
            </w:r>
            <w:r>
              <w:rPr>
                <w:rStyle w:val="Strong"/>
                <w:b w:val="0"/>
                <w:noProof/>
              </w:rPr>
              <w:t>15</w:t>
            </w:r>
            <w:r>
              <w:rPr>
                <w:rStyle w:val="Strong"/>
                <w:b w:val="0"/>
              </w:rPr>
              <w:fldChar w:fldCharType="end"/>
            </w:r>
          </w:p>
        </w:tc>
        <w:tc>
          <w:tcPr>
            <w:tcW w:w="4022" w:type="dxa"/>
            <w:tcBorders>
              <w:top w:val="single" w:sz="12" w:space="0" w:color="auto"/>
            </w:tcBorders>
          </w:tcPr>
          <w:p w:rsidR="00CD6A3F" w:rsidRDefault="00CD6A3F" w:rsidP="00CD6A3F">
            <w:pPr>
              <w:numPr>
                <w:ilvl w:val="0"/>
                <w:numId w:val="3"/>
              </w:numPr>
              <w:ind w:left="316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Triển khai project lên máy nhà trường (20%)</w:t>
            </w:r>
          </w:p>
          <w:p w:rsidR="00CD6A3F" w:rsidRDefault="00CD6A3F" w:rsidP="00CD6A3F">
            <w:pPr>
              <w:numPr>
                <w:ilvl w:val="0"/>
                <w:numId w:val="3"/>
              </w:numPr>
              <w:ind w:left="316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Slide có nội dung rõ ràng, đầy đủ và phù hợp, trình bày slide rõ ràng, mạch lạc (20%)</w:t>
            </w:r>
          </w:p>
          <w:p w:rsidR="00CD6A3F" w:rsidRDefault="00CD6A3F" w:rsidP="00CD6A3F">
            <w:pPr>
              <w:numPr>
                <w:ilvl w:val="0"/>
                <w:numId w:val="3"/>
              </w:numPr>
              <w:ind w:left="316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Video Intro dài 3-5 phút giới thiệu về Project của nhóm (30%)</w:t>
            </w:r>
          </w:p>
          <w:p w:rsidR="00CD6A3F" w:rsidRDefault="00CD6A3F" w:rsidP="00CD6A3F">
            <w:pPr>
              <w:numPr>
                <w:ilvl w:val="0"/>
                <w:numId w:val="3"/>
              </w:numPr>
              <w:ind w:left="316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Trả lời tốt các câu hỏi liên quan đến Slide (30%)</w:t>
            </w:r>
          </w:p>
        </w:tc>
      </w:tr>
      <w:tr w:rsidR="00CD6A3F" w:rsidTr="000B44A2">
        <w:tc>
          <w:tcPr>
            <w:tcW w:w="595" w:type="dxa"/>
          </w:tcPr>
          <w:p w:rsidR="00CD6A3F" w:rsidRDefault="00CD6A3F" w:rsidP="000B44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4272" w:type="dxa"/>
          </w:tcPr>
          <w:p w:rsidR="00CD6A3F" w:rsidRDefault="00CD6A3F" w:rsidP="000B44A2">
            <w:pPr>
              <w:rPr>
                <w:szCs w:val="24"/>
              </w:rPr>
            </w:pPr>
            <w:r>
              <w:rPr>
                <w:szCs w:val="24"/>
              </w:rPr>
              <w:t>Thẩm mỹ / Layout / Site map</w:t>
            </w:r>
          </w:p>
        </w:tc>
        <w:tc>
          <w:tcPr>
            <w:tcW w:w="921" w:type="dxa"/>
          </w:tcPr>
          <w:p w:rsidR="00CD6A3F" w:rsidRDefault="00CD6A3F" w:rsidP="000B44A2">
            <w:pPr>
              <w:jc w:val="center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fldChar w:fldCharType="begin"/>
            </w:r>
            <w:r>
              <w:rPr>
                <w:rStyle w:val="Strong"/>
                <w:b w:val="0"/>
              </w:rPr>
              <w:instrText xml:space="preserve"> =C3*10 </w:instrText>
            </w:r>
            <w:r>
              <w:rPr>
                <w:rStyle w:val="Strong"/>
                <w:b w:val="0"/>
              </w:rPr>
              <w:fldChar w:fldCharType="separate"/>
            </w:r>
            <w:r>
              <w:rPr>
                <w:rStyle w:val="Strong"/>
                <w:b w:val="0"/>
                <w:noProof/>
              </w:rPr>
              <w:t>10</w:t>
            </w:r>
            <w:r>
              <w:rPr>
                <w:rStyle w:val="Strong"/>
                <w:b w:val="0"/>
              </w:rPr>
              <w:fldChar w:fldCharType="end"/>
            </w:r>
          </w:p>
        </w:tc>
        <w:tc>
          <w:tcPr>
            <w:tcW w:w="4022" w:type="dxa"/>
          </w:tcPr>
          <w:p w:rsidR="00CD6A3F" w:rsidRDefault="00CD6A3F" w:rsidP="00CD6A3F">
            <w:pPr>
              <w:numPr>
                <w:ilvl w:val="0"/>
                <w:numId w:val="3"/>
              </w:numPr>
              <w:ind w:left="316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Màu sắc rõ ràng, phù hợp, có độ tương phản dễ nhìn (20%)</w:t>
            </w:r>
          </w:p>
          <w:p w:rsidR="00CD6A3F" w:rsidRDefault="00CD6A3F" w:rsidP="00CD6A3F">
            <w:pPr>
              <w:numPr>
                <w:ilvl w:val="0"/>
                <w:numId w:val="3"/>
              </w:numPr>
              <w:ind w:left="316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Bố cục giao diện rõ ràng, không xô lệch (30%)</w:t>
            </w:r>
          </w:p>
          <w:p w:rsidR="00CD6A3F" w:rsidRDefault="00CD6A3F" w:rsidP="00CD6A3F">
            <w:pPr>
              <w:numPr>
                <w:ilvl w:val="0"/>
                <w:numId w:val="3"/>
              </w:numPr>
              <w:ind w:left="316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Các giao diện bảng biểu đẹp, phù hợp với giao diện (30%)</w:t>
            </w:r>
          </w:p>
          <w:p w:rsidR="00CD6A3F" w:rsidRDefault="00CD6A3F" w:rsidP="00CD6A3F">
            <w:pPr>
              <w:numPr>
                <w:ilvl w:val="0"/>
                <w:numId w:val="3"/>
              </w:numPr>
              <w:ind w:left="316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Font chữ và màu sắc chữ nhất quán và phù hợp với giao diện </w:t>
            </w:r>
            <w:proofErr w:type="gramStart"/>
            <w:r>
              <w:rPr>
                <w:rStyle w:val="Strong"/>
                <w:b w:val="0"/>
              </w:rPr>
              <w:t>chung</w:t>
            </w:r>
            <w:proofErr w:type="gramEnd"/>
            <w:r>
              <w:rPr>
                <w:rStyle w:val="Strong"/>
                <w:b w:val="0"/>
              </w:rPr>
              <w:t xml:space="preserve"> (20%)</w:t>
            </w:r>
          </w:p>
        </w:tc>
      </w:tr>
      <w:tr w:rsidR="00CD6A3F" w:rsidTr="000B44A2">
        <w:tc>
          <w:tcPr>
            <w:tcW w:w="595" w:type="dxa"/>
          </w:tcPr>
          <w:p w:rsidR="00CD6A3F" w:rsidRDefault="00CD6A3F" w:rsidP="000B44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4272" w:type="dxa"/>
          </w:tcPr>
          <w:p w:rsidR="00CD6A3F" w:rsidRDefault="00CD6A3F" w:rsidP="000B44A2">
            <w:pPr>
              <w:rPr>
                <w:szCs w:val="24"/>
              </w:rPr>
            </w:pPr>
            <w:r>
              <w:rPr>
                <w:szCs w:val="24"/>
              </w:rPr>
              <w:t>Javascript / Hiệu ứng</w:t>
            </w:r>
          </w:p>
        </w:tc>
        <w:tc>
          <w:tcPr>
            <w:tcW w:w="921" w:type="dxa"/>
          </w:tcPr>
          <w:p w:rsidR="00CD6A3F" w:rsidRDefault="00CD6A3F" w:rsidP="000B44A2">
            <w:pPr>
              <w:jc w:val="center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15</w:t>
            </w:r>
          </w:p>
        </w:tc>
        <w:tc>
          <w:tcPr>
            <w:tcW w:w="4022" w:type="dxa"/>
          </w:tcPr>
          <w:p w:rsidR="00CD6A3F" w:rsidRDefault="00CD6A3F" w:rsidP="00CD6A3F">
            <w:pPr>
              <w:numPr>
                <w:ilvl w:val="0"/>
                <w:numId w:val="3"/>
              </w:numPr>
              <w:ind w:left="316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Ứng dụng được Ajax trong các xử lý (30%)</w:t>
            </w:r>
          </w:p>
          <w:p w:rsidR="00CD6A3F" w:rsidRDefault="00CD6A3F" w:rsidP="00CD6A3F">
            <w:pPr>
              <w:numPr>
                <w:ilvl w:val="0"/>
                <w:numId w:val="3"/>
              </w:numPr>
              <w:ind w:left="316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Sử dụng JS để xử lý dữ liệu client side (30%)</w:t>
            </w:r>
          </w:p>
          <w:p w:rsidR="00CD6A3F" w:rsidRDefault="00CD6A3F" w:rsidP="00CD6A3F">
            <w:pPr>
              <w:numPr>
                <w:ilvl w:val="0"/>
                <w:numId w:val="3"/>
              </w:numPr>
              <w:ind w:left="316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Sử dụng JS &amp; CSS cho các thông báo, cảnh báo rõ ràng (40%)</w:t>
            </w:r>
          </w:p>
        </w:tc>
      </w:tr>
      <w:tr w:rsidR="00CD6A3F" w:rsidTr="000B44A2">
        <w:tc>
          <w:tcPr>
            <w:tcW w:w="595" w:type="dxa"/>
          </w:tcPr>
          <w:p w:rsidR="00CD6A3F" w:rsidRDefault="00CD6A3F" w:rsidP="000B44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4272" w:type="dxa"/>
          </w:tcPr>
          <w:p w:rsidR="00CD6A3F" w:rsidRDefault="00CD6A3F" w:rsidP="000B44A2">
            <w:pPr>
              <w:rPr>
                <w:szCs w:val="24"/>
              </w:rPr>
            </w:pPr>
            <w:r>
              <w:rPr>
                <w:szCs w:val="24"/>
              </w:rPr>
              <w:t>Form / Form Validation</w:t>
            </w:r>
          </w:p>
        </w:tc>
        <w:tc>
          <w:tcPr>
            <w:tcW w:w="921" w:type="dxa"/>
          </w:tcPr>
          <w:p w:rsidR="00CD6A3F" w:rsidRDefault="00CD6A3F" w:rsidP="000B44A2">
            <w:pPr>
              <w:jc w:val="center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10</w:t>
            </w:r>
          </w:p>
        </w:tc>
        <w:tc>
          <w:tcPr>
            <w:tcW w:w="4022" w:type="dxa"/>
          </w:tcPr>
          <w:p w:rsidR="00CD6A3F" w:rsidRDefault="00CD6A3F" w:rsidP="00CD6A3F">
            <w:pPr>
              <w:numPr>
                <w:ilvl w:val="0"/>
                <w:numId w:val="3"/>
              </w:numPr>
              <w:ind w:left="316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Validate dữ liệu </w:t>
            </w:r>
            <w:proofErr w:type="gramStart"/>
            <w:r>
              <w:rPr>
                <w:rStyle w:val="Strong"/>
                <w:b w:val="0"/>
              </w:rPr>
              <w:t>theo</w:t>
            </w:r>
            <w:proofErr w:type="gramEnd"/>
            <w:r>
              <w:rPr>
                <w:rStyle w:val="Strong"/>
                <w:b w:val="0"/>
              </w:rPr>
              <w:t xml:space="preserve"> loại dữ liệu phù hợp (40%)</w:t>
            </w:r>
          </w:p>
          <w:p w:rsidR="00CD6A3F" w:rsidRDefault="00CD6A3F" w:rsidP="00CD6A3F">
            <w:pPr>
              <w:numPr>
                <w:ilvl w:val="0"/>
                <w:numId w:val="3"/>
              </w:numPr>
              <w:ind w:left="316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Hiểu và vận dụng được validate ở cả Client và Server (30%)</w:t>
            </w:r>
          </w:p>
          <w:p w:rsidR="00CD6A3F" w:rsidRDefault="00CD6A3F" w:rsidP="00CD6A3F">
            <w:pPr>
              <w:numPr>
                <w:ilvl w:val="0"/>
                <w:numId w:val="3"/>
              </w:numPr>
              <w:ind w:left="316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Form xử lý không lỗi logic (30%)</w:t>
            </w:r>
          </w:p>
        </w:tc>
      </w:tr>
      <w:tr w:rsidR="00CD6A3F" w:rsidTr="000B44A2">
        <w:tc>
          <w:tcPr>
            <w:tcW w:w="595" w:type="dxa"/>
          </w:tcPr>
          <w:p w:rsidR="00CD6A3F" w:rsidRDefault="00CD6A3F" w:rsidP="000B44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4272" w:type="dxa"/>
          </w:tcPr>
          <w:p w:rsidR="00CD6A3F" w:rsidRDefault="00CD6A3F" w:rsidP="000B44A2">
            <w:pPr>
              <w:rPr>
                <w:szCs w:val="24"/>
              </w:rPr>
            </w:pPr>
            <w:r>
              <w:rPr>
                <w:szCs w:val="24"/>
              </w:rPr>
              <w:t>Sự hợp lý của các chức năng</w:t>
            </w:r>
          </w:p>
        </w:tc>
        <w:tc>
          <w:tcPr>
            <w:tcW w:w="921" w:type="dxa"/>
          </w:tcPr>
          <w:p w:rsidR="00CD6A3F" w:rsidRDefault="00CD6A3F" w:rsidP="000B44A2">
            <w:pPr>
              <w:jc w:val="center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fldChar w:fldCharType="begin"/>
            </w:r>
            <w:r>
              <w:rPr>
                <w:rStyle w:val="Strong"/>
                <w:b w:val="0"/>
              </w:rPr>
              <w:instrText xml:space="preserve"> =C6*10 </w:instrText>
            </w:r>
            <w:r>
              <w:rPr>
                <w:rStyle w:val="Strong"/>
                <w:b w:val="0"/>
              </w:rPr>
              <w:fldChar w:fldCharType="separate"/>
            </w:r>
            <w:r>
              <w:rPr>
                <w:rStyle w:val="Strong"/>
                <w:b w:val="0"/>
                <w:noProof/>
              </w:rPr>
              <w:t>10</w:t>
            </w:r>
            <w:r>
              <w:rPr>
                <w:rStyle w:val="Strong"/>
                <w:b w:val="0"/>
              </w:rPr>
              <w:fldChar w:fldCharType="end"/>
            </w:r>
          </w:p>
        </w:tc>
        <w:tc>
          <w:tcPr>
            <w:tcW w:w="4022" w:type="dxa"/>
          </w:tcPr>
          <w:p w:rsidR="00CD6A3F" w:rsidRDefault="00CD6A3F" w:rsidP="00CD6A3F">
            <w:pPr>
              <w:numPr>
                <w:ilvl w:val="0"/>
                <w:numId w:val="3"/>
              </w:numPr>
              <w:ind w:left="316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Hiểu và giải thích được các câu hỏi về nghiệp vụ (40%)</w:t>
            </w:r>
          </w:p>
          <w:p w:rsidR="00CD6A3F" w:rsidRDefault="00CD6A3F" w:rsidP="00CD6A3F">
            <w:pPr>
              <w:numPr>
                <w:ilvl w:val="0"/>
                <w:numId w:val="3"/>
              </w:numPr>
              <w:ind w:left="316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Nêu được hướng xử lý nghiệp vụ / mở rộng với các phần hạn chế hoặc mở rộng sau này (30%)</w:t>
            </w:r>
          </w:p>
          <w:p w:rsidR="00CD6A3F" w:rsidRDefault="00CD6A3F" w:rsidP="00CD6A3F">
            <w:pPr>
              <w:numPr>
                <w:ilvl w:val="0"/>
                <w:numId w:val="3"/>
              </w:numPr>
              <w:ind w:left="316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Xử lý nghiệp vụ trên ứng dụng phù hợp với các yêu cầu hệ thống (30%)</w:t>
            </w:r>
          </w:p>
        </w:tc>
      </w:tr>
      <w:tr w:rsidR="00CD6A3F" w:rsidTr="000B44A2">
        <w:tc>
          <w:tcPr>
            <w:tcW w:w="595" w:type="dxa"/>
          </w:tcPr>
          <w:p w:rsidR="00CD6A3F" w:rsidRDefault="00CD6A3F" w:rsidP="000B44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4272" w:type="dxa"/>
          </w:tcPr>
          <w:p w:rsidR="00CD6A3F" w:rsidRDefault="00CD6A3F" w:rsidP="000B44A2">
            <w:pPr>
              <w:rPr>
                <w:szCs w:val="24"/>
              </w:rPr>
            </w:pPr>
            <w:r>
              <w:rPr>
                <w:szCs w:val="24"/>
              </w:rPr>
              <w:t>Coding</w:t>
            </w:r>
          </w:p>
        </w:tc>
        <w:tc>
          <w:tcPr>
            <w:tcW w:w="921" w:type="dxa"/>
          </w:tcPr>
          <w:p w:rsidR="00CD6A3F" w:rsidRDefault="00CD6A3F" w:rsidP="000B44A2">
            <w:pPr>
              <w:jc w:val="center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10</w:t>
            </w:r>
          </w:p>
        </w:tc>
        <w:tc>
          <w:tcPr>
            <w:tcW w:w="4022" w:type="dxa"/>
          </w:tcPr>
          <w:p w:rsidR="00CD6A3F" w:rsidRDefault="00CD6A3F" w:rsidP="00CD6A3F">
            <w:pPr>
              <w:numPr>
                <w:ilvl w:val="0"/>
                <w:numId w:val="3"/>
              </w:numPr>
              <w:ind w:left="316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Ứng dụng được các module của bên thứ 3 như editor, giao diện… (30%) </w:t>
            </w:r>
          </w:p>
          <w:p w:rsidR="00CD6A3F" w:rsidRDefault="00CD6A3F" w:rsidP="00CD6A3F">
            <w:pPr>
              <w:numPr>
                <w:ilvl w:val="0"/>
                <w:numId w:val="3"/>
              </w:numPr>
              <w:ind w:left="316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Ứng dụng được các tính năng của PHP như phân lớp, phân tầng code, hay các xử lý PHPMailer, tính toán nâng cao khác (30%)</w:t>
            </w:r>
          </w:p>
          <w:p w:rsidR="00CD6A3F" w:rsidRDefault="00CD6A3F" w:rsidP="00CD6A3F">
            <w:pPr>
              <w:numPr>
                <w:ilvl w:val="0"/>
                <w:numId w:val="3"/>
              </w:numPr>
              <w:ind w:left="316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Trả lời tốt các câu hỏi của hội đồng về code (40%)</w:t>
            </w:r>
          </w:p>
        </w:tc>
      </w:tr>
      <w:tr w:rsidR="00CD6A3F" w:rsidTr="000B44A2">
        <w:tc>
          <w:tcPr>
            <w:tcW w:w="595" w:type="dxa"/>
          </w:tcPr>
          <w:p w:rsidR="00CD6A3F" w:rsidRDefault="00CD6A3F" w:rsidP="000B44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4272" w:type="dxa"/>
          </w:tcPr>
          <w:p w:rsidR="00CD6A3F" w:rsidRDefault="00CD6A3F" w:rsidP="000B44A2">
            <w:pPr>
              <w:rPr>
                <w:szCs w:val="24"/>
              </w:rPr>
            </w:pPr>
            <w:r>
              <w:rPr>
                <w:szCs w:val="24"/>
              </w:rPr>
              <w:t>Tính hoàn thiện</w:t>
            </w:r>
          </w:p>
        </w:tc>
        <w:tc>
          <w:tcPr>
            <w:tcW w:w="921" w:type="dxa"/>
          </w:tcPr>
          <w:p w:rsidR="00CD6A3F" w:rsidRDefault="00CD6A3F" w:rsidP="000B44A2">
            <w:pPr>
              <w:jc w:val="center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15</w:t>
            </w:r>
          </w:p>
        </w:tc>
        <w:tc>
          <w:tcPr>
            <w:tcW w:w="4022" w:type="dxa"/>
          </w:tcPr>
          <w:p w:rsidR="00CD6A3F" w:rsidRDefault="00CD6A3F" w:rsidP="00CD6A3F">
            <w:pPr>
              <w:numPr>
                <w:ilvl w:val="0"/>
                <w:numId w:val="3"/>
              </w:numPr>
              <w:ind w:left="316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Ứng dụng chạy tốt không lỗi với các mục tiêu đặt ra (50%)</w:t>
            </w:r>
          </w:p>
          <w:p w:rsidR="00CD6A3F" w:rsidRDefault="00CD6A3F" w:rsidP="00CD6A3F">
            <w:pPr>
              <w:numPr>
                <w:ilvl w:val="0"/>
                <w:numId w:val="3"/>
              </w:numPr>
              <w:ind w:left="316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Ứng dụng tương đối đầy đủ các tính năng về thương mại thực tế (50%)</w:t>
            </w:r>
          </w:p>
        </w:tc>
      </w:tr>
      <w:tr w:rsidR="00CD6A3F" w:rsidTr="000B44A2">
        <w:tc>
          <w:tcPr>
            <w:tcW w:w="595" w:type="dxa"/>
            <w:tcBorders>
              <w:bottom w:val="single" w:sz="12" w:space="0" w:color="auto"/>
            </w:tcBorders>
          </w:tcPr>
          <w:p w:rsidR="00CD6A3F" w:rsidRDefault="00CD6A3F" w:rsidP="000B44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4272" w:type="dxa"/>
            <w:tcBorders>
              <w:bottom w:val="single" w:sz="12" w:space="0" w:color="auto"/>
            </w:tcBorders>
          </w:tcPr>
          <w:p w:rsidR="00CD6A3F" w:rsidRDefault="00CD6A3F" w:rsidP="000B44A2">
            <w:pPr>
              <w:rPr>
                <w:szCs w:val="24"/>
              </w:rPr>
            </w:pPr>
            <w:r>
              <w:rPr>
                <w:szCs w:val="24"/>
              </w:rPr>
              <w:t>Làm việc nhóm</w:t>
            </w:r>
          </w:p>
        </w:tc>
        <w:tc>
          <w:tcPr>
            <w:tcW w:w="921" w:type="dxa"/>
            <w:tcBorders>
              <w:bottom w:val="single" w:sz="12" w:space="0" w:color="auto"/>
            </w:tcBorders>
          </w:tcPr>
          <w:p w:rsidR="00CD6A3F" w:rsidRDefault="00CD6A3F" w:rsidP="000B44A2">
            <w:pPr>
              <w:jc w:val="center"/>
              <w:rPr>
                <w:rStyle w:val="Strong"/>
              </w:rPr>
            </w:pPr>
            <w:r>
              <w:rPr>
                <w:rStyle w:val="Strong"/>
                <w:b w:val="0"/>
              </w:rPr>
              <w:t>15</w:t>
            </w:r>
          </w:p>
        </w:tc>
        <w:tc>
          <w:tcPr>
            <w:tcW w:w="4022" w:type="dxa"/>
            <w:tcBorders>
              <w:bottom w:val="single" w:sz="12" w:space="0" w:color="auto"/>
            </w:tcBorders>
          </w:tcPr>
          <w:p w:rsidR="00CD6A3F" w:rsidRDefault="00CD6A3F" w:rsidP="00CD6A3F">
            <w:pPr>
              <w:numPr>
                <w:ilvl w:val="0"/>
                <w:numId w:val="3"/>
              </w:numPr>
              <w:ind w:left="316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Phân chia công việc nhóm đồng đều giữa các thành viên (50%)</w:t>
            </w:r>
          </w:p>
          <w:p w:rsidR="00CD6A3F" w:rsidRDefault="00CD6A3F" w:rsidP="00CD6A3F">
            <w:pPr>
              <w:numPr>
                <w:ilvl w:val="0"/>
                <w:numId w:val="3"/>
              </w:numPr>
              <w:ind w:left="316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Sử dụng công cụ hỗ trợ làm việc nhóm (50%)</w:t>
            </w:r>
          </w:p>
        </w:tc>
      </w:tr>
      <w:tr w:rsidR="00CD6A3F" w:rsidTr="000B44A2">
        <w:tc>
          <w:tcPr>
            <w:tcW w:w="4867" w:type="dxa"/>
            <w:gridSpan w:val="2"/>
            <w:tcBorders>
              <w:top w:val="single" w:sz="12" w:space="0" w:color="auto"/>
            </w:tcBorders>
          </w:tcPr>
          <w:p w:rsidR="00CD6A3F" w:rsidRDefault="00CD6A3F" w:rsidP="000B44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Tổng cộng</w:t>
            </w:r>
          </w:p>
        </w:tc>
        <w:tc>
          <w:tcPr>
            <w:tcW w:w="921" w:type="dxa"/>
            <w:tcBorders>
              <w:top w:val="single" w:sz="12" w:space="0" w:color="auto"/>
            </w:tcBorders>
          </w:tcPr>
          <w:p w:rsidR="00CD6A3F" w:rsidRDefault="00CD6A3F" w:rsidP="000B44A2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fldChar w:fldCharType="begin"/>
            </w:r>
            <w:r>
              <w:rPr>
                <w:rStyle w:val="Strong"/>
              </w:rPr>
              <w:instrText xml:space="preserve"> =SUM(ABOVE) </w:instrText>
            </w:r>
            <w:r>
              <w:rPr>
                <w:rStyle w:val="Strong"/>
              </w:rPr>
              <w:fldChar w:fldCharType="separate"/>
            </w:r>
            <w:r>
              <w:rPr>
                <w:rStyle w:val="Strong"/>
                <w:noProof/>
              </w:rPr>
              <w:t>100</w:t>
            </w:r>
            <w:r>
              <w:rPr>
                <w:rStyle w:val="Strong"/>
              </w:rPr>
              <w:fldChar w:fldCharType="end"/>
            </w:r>
          </w:p>
        </w:tc>
        <w:tc>
          <w:tcPr>
            <w:tcW w:w="4022" w:type="dxa"/>
            <w:tcBorders>
              <w:top w:val="single" w:sz="12" w:space="0" w:color="auto"/>
            </w:tcBorders>
          </w:tcPr>
          <w:p w:rsidR="00CD6A3F" w:rsidRDefault="00CD6A3F" w:rsidP="000B44A2">
            <w:pPr>
              <w:jc w:val="center"/>
              <w:rPr>
                <w:rStyle w:val="Strong"/>
              </w:rPr>
            </w:pPr>
          </w:p>
        </w:tc>
      </w:tr>
    </w:tbl>
    <w:p w:rsidR="00CD6A3F" w:rsidRDefault="00CD6A3F" w:rsidP="00CD6A3F">
      <w:pPr>
        <w:rPr>
          <w:lang w:val="en-GB"/>
        </w:rPr>
      </w:pPr>
    </w:p>
    <w:p w:rsidR="00CD6A3F" w:rsidRDefault="00CD6A3F" w:rsidP="00CD6A3F">
      <w:pPr>
        <w:pStyle w:val="Heading3"/>
        <w:rPr>
          <w:lang w:val="en-GB"/>
        </w:rPr>
      </w:pPr>
      <w:r>
        <w:rPr>
          <w:lang w:val="en-GB"/>
        </w:rPr>
        <w:t>Điểm hệ số từng thành viên</w:t>
      </w:r>
    </w:p>
    <w:tbl>
      <w:tblPr>
        <w:tblW w:w="981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595"/>
        <w:gridCol w:w="4261"/>
        <w:gridCol w:w="924"/>
        <w:gridCol w:w="4030"/>
      </w:tblGrid>
      <w:tr w:rsidR="00CD6A3F" w:rsidTr="000B44A2">
        <w:tc>
          <w:tcPr>
            <w:tcW w:w="595" w:type="dxa"/>
            <w:tcBorders>
              <w:bottom w:val="single" w:sz="12" w:space="0" w:color="auto"/>
            </w:tcBorders>
            <w:vAlign w:val="center"/>
          </w:tcPr>
          <w:p w:rsidR="00CD6A3F" w:rsidRDefault="00CD6A3F" w:rsidP="000B44A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STT</w:t>
            </w:r>
          </w:p>
        </w:tc>
        <w:tc>
          <w:tcPr>
            <w:tcW w:w="4261" w:type="dxa"/>
            <w:tcBorders>
              <w:bottom w:val="single" w:sz="12" w:space="0" w:color="auto"/>
            </w:tcBorders>
            <w:vAlign w:val="center"/>
          </w:tcPr>
          <w:p w:rsidR="00CD6A3F" w:rsidRDefault="00CD6A3F" w:rsidP="000B44A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Nội dung</w:t>
            </w:r>
          </w:p>
        </w:tc>
        <w:tc>
          <w:tcPr>
            <w:tcW w:w="924" w:type="dxa"/>
            <w:tcBorders>
              <w:bottom w:val="single" w:sz="12" w:space="0" w:color="auto"/>
            </w:tcBorders>
            <w:vAlign w:val="center"/>
          </w:tcPr>
          <w:p w:rsidR="00CD6A3F" w:rsidRDefault="00CD6A3F" w:rsidP="000B44A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Điểm tối đa</w:t>
            </w:r>
          </w:p>
        </w:tc>
        <w:tc>
          <w:tcPr>
            <w:tcW w:w="4030" w:type="dxa"/>
            <w:tcBorders>
              <w:bottom w:val="single" w:sz="12" w:space="0" w:color="auto"/>
            </w:tcBorders>
          </w:tcPr>
          <w:p w:rsidR="00CD6A3F" w:rsidRDefault="00CD6A3F" w:rsidP="000B44A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Tiêu chí đánh giá</w:t>
            </w:r>
          </w:p>
        </w:tc>
      </w:tr>
      <w:tr w:rsidR="00CD6A3F" w:rsidTr="000B44A2">
        <w:trPr>
          <w:trHeight w:val="1185"/>
        </w:trPr>
        <w:tc>
          <w:tcPr>
            <w:tcW w:w="595" w:type="dxa"/>
            <w:tcBorders>
              <w:top w:val="single" w:sz="12" w:space="0" w:color="auto"/>
            </w:tcBorders>
          </w:tcPr>
          <w:p w:rsidR="00CD6A3F" w:rsidRDefault="00CD6A3F" w:rsidP="000B44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261" w:type="dxa"/>
            <w:tcBorders>
              <w:top w:val="single" w:sz="12" w:space="0" w:color="auto"/>
            </w:tcBorders>
          </w:tcPr>
          <w:p w:rsidR="00CD6A3F" w:rsidRDefault="00CD6A3F" w:rsidP="000B44A2">
            <w:pPr>
              <w:rPr>
                <w:szCs w:val="24"/>
              </w:rPr>
            </w:pPr>
            <w:r>
              <w:rPr>
                <w:szCs w:val="24"/>
              </w:rPr>
              <w:t>Đóng góp trong việc xây dựng tài liệu</w:t>
            </w:r>
          </w:p>
          <w:p w:rsidR="00CD6A3F" w:rsidRDefault="00CD6A3F" w:rsidP="00CD6A3F">
            <w:pPr>
              <w:numPr>
                <w:ilvl w:val="0"/>
                <w:numId w:val="3"/>
              </w:numPr>
              <w:ind w:left="376"/>
              <w:rPr>
                <w:szCs w:val="24"/>
              </w:rPr>
            </w:pPr>
            <w:r>
              <w:rPr>
                <w:szCs w:val="24"/>
              </w:rPr>
              <w:t>Giáo viên hướng dẫn cần cho điểm trong quá trình làm và trước khi bảo vệ</w:t>
            </w:r>
          </w:p>
        </w:tc>
        <w:tc>
          <w:tcPr>
            <w:tcW w:w="924" w:type="dxa"/>
            <w:tcBorders>
              <w:top w:val="single" w:sz="12" w:space="0" w:color="auto"/>
            </w:tcBorders>
          </w:tcPr>
          <w:p w:rsidR="00CD6A3F" w:rsidRDefault="00CD6A3F" w:rsidP="000B44A2">
            <w:pPr>
              <w:jc w:val="center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20</w:t>
            </w:r>
          </w:p>
        </w:tc>
        <w:tc>
          <w:tcPr>
            <w:tcW w:w="4030" w:type="dxa"/>
            <w:tcBorders>
              <w:top w:val="single" w:sz="12" w:space="0" w:color="auto"/>
            </w:tcBorders>
          </w:tcPr>
          <w:p w:rsidR="00CD6A3F" w:rsidRDefault="00CD6A3F" w:rsidP="00CD6A3F">
            <w:pPr>
              <w:numPr>
                <w:ilvl w:val="0"/>
                <w:numId w:val="3"/>
              </w:numPr>
              <w:ind w:left="316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Tham gia đầy đủ các buổi học</w:t>
            </w:r>
          </w:p>
          <w:p w:rsidR="00CD6A3F" w:rsidRDefault="00CD6A3F" w:rsidP="00CD6A3F">
            <w:pPr>
              <w:numPr>
                <w:ilvl w:val="0"/>
                <w:numId w:val="3"/>
              </w:numPr>
              <w:ind w:left="316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Tham gia xây dựng tài liệu và các nội dung trong tài liệu</w:t>
            </w:r>
          </w:p>
        </w:tc>
      </w:tr>
      <w:tr w:rsidR="00CD6A3F" w:rsidTr="000B44A2">
        <w:tc>
          <w:tcPr>
            <w:tcW w:w="595" w:type="dxa"/>
          </w:tcPr>
          <w:p w:rsidR="00CD6A3F" w:rsidRDefault="00CD6A3F" w:rsidP="000B44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4261" w:type="dxa"/>
          </w:tcPr>
          <w:p w:rsidR="00CD6A3F" w:rsidRDefault="00CD6A3F" w:rsidP="000B44A2">
            <w:pPr>
              <w:rPr>
                <w:szCs w:val="24"/>
              </w:rPr>
            </w:pPr>
            <w:r>
              <w:rPr>
                <w:szCs w:val="24"/>
              </w:rPr>
              <w:t>Đóng góp trong việc xây dựng ứng dụng</w:t>
            </w:r>
          </w:p>
          <w:p w:rsidR="00CD6A3F" w:rsidRDefault="00CD6A3F" w:rsidP="00CD6A3F">
            <w:pPr>
              <w:numPr>
                <w:ilvl w:val="0"/>
                <w:numId w:val="3"/>
              </w:numPr>
              <w:ind w:left="376"/>
              <w:rPr>
                <w:szCs w:val="24"/>
              </w:rPr>
            </w:pPr>
            <w:r>
              <w:rPr>
                <w:szCs w:val="24"/>
              </w:rPr>
              <w:t>Giáo viên hướng dẫn cần cho điểm trong quá trình làm và trước khi bảo vệ</w:t>
            </w:r>
          </w:p>
        </w:tc>
        <w:tc>
          <w:tcPr>
            <w:tcW w:w="924" w:type="dxa"/>
          </w:tcPr>
          <w:p w:rsidR="00CD6A3F" w:rsidRDefault="00CD6A3F" w:rsidP="000B44A2">
            <w:pPr>
              <w:jc w:val="center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20</w:t>
            </w:r>
          </w:p>
        </w:tc>
        <w:tc>
          <w:tcPr>
            <w:tcW w:w="4030" w:type="dxa"/>
          </w:tcPr>
          <w:p w:rsidR="00CD6A3F" w:rsidRDefault="00CD6A3F" w:rsidP="00CD6A3F">
            <w:pPr>
              <w:numPr>
                <w:ilvl w:val="0"/>
                <w:numId w:val="3"/>
              </w:numPr>
              <w:ind w:left="316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Tham gia xây dựng lõi ứng dụng (nếu có)</w:t>
            </w:r>
          </w:p>
          <w:p w:rsidR="00CD6A3F" w:rsidRDefault="00CD6A3F" w:rsidP="00CD6A3F">
            <w:pPr>
              <w:numPr>
                <w:ilvl w:val="0"/>
                <w:numId w:val="3"/>
              </w:numPr>
              <w:ind w:left="316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Tham gia xây dựng các module thành phần được giao</w:t>
            </w:r>
          </w:p>
          <w:p w:rsidR="00CD6A3F" w:rsidRDefault="00CD6A3F" w:rsidP="00CD6A3F">
            <w:pPr>
              <w:numPr>
                <w:ilvl w:val="0"/>
                <w:numId w:val="3"/>
              </w:numPr>
              <w:ind w:left="316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Module thành phần tham gia phải đồng đều so với các thành viên khác</w:t>
            </w:r>
          </w:p>
        </w:tc>
      </w:tr>
      <w:tr w:rsidR="00CD6A3F" w:rsidTr="000B44A2">
        <w:tc>
          <w:tcPr>
            <w:tcW w:w="595" w:type="dxa"/>
          </w:tcPr>
          <w:p w:rsidR="00CD6A3F" w:rsidRDefault="00CD6A3F" w:rsidP="000B44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4261" w:type="dxa"/>
          </w:tcPr>
          <w:p w:rsidR="00CD6A3F" w:rsidRDefault="00CD6A3F" w:rsidP="000B44A2">
            <w:pPr>
              <w:rPr>
                <w:szCs w:val="24"/>
              </w:rPr>
            </w:pPr>
            <w:r>
              <w:rPr>
                <w:szCs w:val="24"/>
              </w:rPr>
              <w:t>Đóng góp trước bảo vệ</w:t>
            </w:r>
          </w:p>
          <w:p w:rsidR="00CD6A3F" w:rsidRDefault="00CD6A3F" w:rsidP="00CD6A3F">
            <w:pPr>
              <w:numPr>
                <w:ilvl w:val="0"/>
                <w:numId w:val="3"/>
              </w:numPr>
              <w:ind w:left="376"/>
              <w:rPr>
                <w:szCs w:val="24"/>
              </w:rPr>
            </w:pPr>
            <w:r>
              <w:rPr>
                <w:szCs w:val="24"/>
              </w:rPr>
              <w:t>Giáo viên hướng dẫn cần cho điểm trong quá trình làm và trước khi bảo vệ</w:t>
            </w:r>
          </w:p>
        </w:tc>
        <w:tc>
          <w:tcPr>
            <w:tcW w:w="924" w:type="dxa"/>
          </w:tcPr>
          <w:p w:rsidR="00CD6A3F" w:rsidRDefault="00CD6A3F" w:rsidP="000B44A2">
            <w:pPr>
              <w:jc w:val="center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fldChar w:fldCharType="begin"/>
            </w:r>
            <w:r>
              <w:rPr>
                <w:rStyle w:val="Strong"/>
                <w:b w:val="0"/>
              </w:rPr>
              <w:instrText xml:space="preserve"> =C4*10 </w:instrText>
            </w:r>
            <w:r>
              <w:rPr>
                <w:rStyle w:val="Strong"/>
                <w:b w:val="0"/>
              </w:rPr>
              <w:fldChar w:fldCharType="separate"/>
            </w:r>
            <w:r>
              <w:rPr>
                <w:rStyle w:val="Strong"/>
                <w:b w:val="0"/>
                <w:noProof/>
              </w:rPr>
              <w:t>10</w:t>
            </w:r>
            <w:r>
              <w:rPr>
                <w:rStyle w:val="Strong"/>
                <w:b w:val="0"/>
              </w:rPr>
              <w:fldChar w:fldCharType="end"/>
            </w:r>
          </w:p>
        </w:tc>
        <w:tc>
          <w:tcPr>
            <w:tcW w:w="4030" w:type="dxa"/>
          </w:tcPr>
          <w:p w:rsidR="00CD6A3F" w:rsidRDefault="00CD6A3F" w:rsidP="00CD6A3F">
            <w:pPr>
              <w:numPr>
                <w:ilvl w:val="0"/>
                <w:numId w:val="3"/>
              </w:numPr>
              <w:ind w:left="316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Tham gia các công tác cài đặt, triển khai project lên máy tính nhà trường</w:t>
            </w:r>
          </w:p>
          <w:p w:rsidR="00CD6A3F" w:rsidRDefault="00CD6A3F" w:rsidP="00CD6A3F">
            <w:pPr>
              <w:numPr>
                <w:ilvl w:val="0"/>
                <w:numId w:val="3"/>
              </w:numPr>
              <w:ind w:left="316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Tham gia xây dựng slide và các công tác khác cho buổi bảo vệ</w:t>
            </w:r>
          </w:p>
        </w:tc>
      </w:tr>
      <w:tr w:rsidR="00CD6A3F" w:rsidTr="000B44A2">
        <w:tc>
          <w:tcPr>
            <w:tcW w:w="595" w:type="dxa"/>
          </w:tcPr>
          <w:p w:rsidR="00CD6A3F" w:rsidRDefault="00CD6A3F" w:rsidP="000B44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4261" w:type="dxa"/>
          </w:tcPr>
          <w:p w:rsidR="00CD6A3F" w:rsidRDefault="00CD6A3F" w:rsidP="000B44A2">
            <w:pPr>
              <w:rPr>
                <w:szCs w:val="24"/>
              </w:rPr>
            </w:pPr>
            <w:r>
              <w:rPr>
                <w:szCs w:val="24"/>
              </w:rPr>
              <w:t>Bảo vệ Project trước hội đồng</w:t>
            </w:r>
          </w:p>
          <w:p w:rsidR="00CD6A3F" w:rsidRDefault="00CD6A3F" w:rsidP="00CD6A3F">
            <w:pPr>
              <w:numPr>
                <w:ilvl w:val="0"/>
                <w:numId w:val="3"/>
              </w:numPr>
              <w:ind w:left="376"/>
              <w:rPr>
                <w:szCs w:val="24"/>
              </w:rPr>
            </w:pPr>
            <w:r>
              <w:rPr>
                <w:szCs w:val="24"/>
              </w:rPr>
              <w:t>FC hội đồng và FC phản biện sẽ thống nhất và sẽ ghi vào biên bản chấm Project.</w:t>
            </w:r>
          </w:p>
        </w:tc>
        <w:tc>
          <w:tcPr>
            <w:tcW w:w="924" w:type="dxa"/>
          </w:tcPr>
          <w:p w:rsidR="00CD6A3F" w:rsidRDefault="00CD6A3F" w:rsidP="000B44A2">
            <w:pPr>
              <w:jc w:val="center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50</w:t>
            </w:r>
          </w:p>
        </w:tc>
        <w:tc>
          <w:tcPr>
            <w:tcW w:w="4030" w:type="dxa"/>
          </w:tcPr>
          <w:p w:rsidR="00CD6A3F" w:rsidRDefault="00CD6A3F" w:rsidP="00CD6A3F">
            <w:pPr>
              <w:numPr>
                <w:ilvl w:val="0"/>
                <w:numId w:val="3"/>
              </w:numPr>
              <w:ind w:left="316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Trình bày được rõ ràng các phần mình đã làm</w:t>
            </w:r>
          </w:p>
          <w:p w:rsidR="00CD6A3F" w:rsidRDefault="00CD6A3F" w:rsidP="00CD6A3F">
            <w:pPr>
              <w:numPr>
                <w:ilvl w:val="0"/>
                <w:numId w:val="3"/>
              </w:numPr>
              <w:ind w:left="316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Trả lời được các câu hỏi về phần mình đã làm</w:t>
            </w:r>
          </w:p>
          <w:p w:rsidR="00CD6A3F" w:rsidRDefault="00CD6A3F" w:rsidP="00CD6A3F">
            <w:pPr>
              <w:numPr>
                <w:ilvl w:val="0"/>
                <w:numId w:val="3"/>
              </w:numPr>
              <w:ind w:left="316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Trả lời được những câu hỏi mang tính khái niệm, khái quát, cơ bản.</w:t>
            </w:r>
          </w:p>
          <w:p w:rsidR="00CD6A3F" w:rsidRDefault="00CD6A3F" w:rsidP="00CD6A3F">
            <w:pPr>
              <w:numPr>
                <w:ilvl w:val="0"/>
                <w:numId w:val="3"/>
              </w:numPr>
              <w:ind w:left="316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Trả lời được các phần liên quan đến phần mình đã làm khi hội đồng yêu cầu.</w:t>
            </w:r>
          </w:p>
        </w:tc>
      </w:tr>
      <w:tr w:rsidR="00CD6A3F" w:rsidTr="000B44A2">
        <w:tc>
          <w:tcPr>
            <w:tcW w:w="4856" w:type="dxa"/>
            <w:gridSpan w:val="2"/>
            <w:tcBorders>
              <w:top w:val="single" w:sz="12" w:space="0" w:color="auto"/>
            </w:tcBorders>
          </w:tcPr>
          <w:p w:rsidR="00CD6A3F" w:rsidRDefault="00CD6A3F" w:rsidP="000B44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Tổng cộng</w:t>
            </w:r>
          </w:p>
        </w:tc>
        <w:tc>
          <w:tcPr>
            <w:tcW w:w="924" w:type="dxa"/>
            <w:tcBorders>
              <w:top w:val="single" w:sz="12" w:space="0" w:color="auto"/>
            </w:tcBorders>
          </w:tcPr>
          <w:p w:rsidR="00CD6A3F" w:rsidRDefault="00CD6A3F" w:rsidP="000B44A2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fldChar w:fldCharType="begin"/>
            </w:r>
            <w:r>
              <w:rPr>
                <w:rStyle w:val="Strong"/>
              </w:rPr>
              <w:instrText xml:space="preserve"> =SUM(ABOVE) </w:instrText>
            </w:r>
            <w:r>
              <w:rPr>
                <w:rStyle w:val="Strong"/>
              </w:rPr>
              <w:fldChar w:fldCharType="separate"/>
            </w:r>
            <w:r>
              <w:rPr>
                <w:rStyle w:val="Strong"/>
                <w:noProof/>
              </w:rPr>
              <w:t>100</w:t>
            </w:r>
            <w:r>
              <w:rPr>
                <w:rStyle w:val="Strong"/>
              </w:rPr>
              <w:fldChar w:fldCharType="end"/>
            </w:r>
          </w:p>
        </w:tc>
        <w:tc>
          <w:tcPr>
            <w:tcW w:w="4030" w:type="dxa"/>
            <w:tcBorders>
              <w:top w:val="single" w:sz="12" w:space="0" w:color="auto"/>
            </w:tcBorders>
          </w:tcPr>
          <w:p w:rsidR="00CD6A3F" w:rsidRDefault="00CD6A3F" w:rsidP="000B44A2">
            <w:pPr>
              <w:jc w:val="center"/>
              <w:rPr>
                <w:rStyle w:val="Strong"/>
              </w:rPr>
            </w:pPr>
          </w:p>
        </w:tc>
      </w:tr>
    </w:tbl>
    <w:p w:rsidR="00CD6A3F" w:rsidRPr="00343AD7" w:rsidRDefault="00CD6A3F" w:rsidP="00CD6A3F">
      <w:pPr>
        <w:rPr>
          <w:lang w:val="en-GB"/>
        </w:rPr>
      </w:pPr>
    </w:p>
    <w:p w:rsidR="00CD6A3F" w:rsidRPr="00533413" w:rsidRDefault="00CD6A3F" w:rsidP="00CD6A3F">
      <w:pPr>
        <w:rPr>
          <w:lang w:val="en-GB"/>
        </w:rPr>
      </w:pPr>
    </w:p>
    <w:p w:rsidR="00F048F8" w:rsidRDefault="00F048F8"/>
    <w:sectPr w:rsidR="00F048F8">
      <w:pgSz w:w="11909" w:h="16834" w:code="9"/>
      <w:pgMar w:top="432" w:right="720" w:bottom="432" w:left="720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B6B8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462A7E2E"/>
    <w:multiLevelType w:val="multilevel"/>
    <w:tmpl w:val="4B08C1F6"/>
    <w:lvl w:ilvl="0">
      <w:start w:val="1"/>
      <w:numFmt w:val="upperRoman"/>
      <w:pStyle w:val="Heading2"/>
      <w:lvlText w:val="%1."/>
      <w:lvlJc w:val="left"/>
      <w:pPr>
        <w:tabs>
          <w:tab w:val="num" w:pos="397"/>
        </w:tabs>
        <w:ind w:left="0" w:firstLine="0"/>
      </w:pPr>
      <w:rPr>
        <w:rFonts w:ascii="Times New Roman" w:hAnsi="Times New Roman" w:hint="default"/>
        <w:b/>
        <w:i w:val="0"/>
        <w:sz w:val="32"/>
        <w:szCs w:val="32"/>
        <w:u w:val="none"/>
      </w:rPr>
    </w:lvl>
    <w:lvl w:ilvl="1">
      <w:start w:val="1"/>
      <w:numFmt w:val="decimal"/>
      <w:pStyle w:val="Heading3"/>
      <w:lvlText w:val="%2."/>
      <w:lvlJc w:val="left"/>
      <w:pPr>
        <w:tabs>
          <w:tab w:val="num" w:pos="397"/>
        </w:tabs>
        <w:ind w:left="567" w:firstLine="153"/>
      </w:pPr>
      <w:rPr>
        <w:rFonts w:hint="default"/>
      </w:rPr>
    </w:lvl>
    <w:lvl w:ilvl="2">
      <w:start w:val="1"/>
      <w:numFmt w:val="lowerLetter"/>
      <w:pStyle w:val="Heading4"/>
      <w:lvlText w:val="%3)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Roman"/>
      <w:pStyle w:val="Heading5"/>
      <w:lvlText w:val="%4)"/>
      <w:lvlJc w:val="left"/>
      <w:pPr>
        <w:tabs>
          <w:tab w:val="num" w:pos="288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">
    <w:nsid w:val="79434627"/>
    <w:multiLevelType w:val="hybridMultilevel"/>
    <w:tmpl w:val="37C27598"/>
    <w:lvl w:ilvl="0" w:tplc="64685A5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CD6A3F"/>
    <w:rsid w:val="000A79E1"/>
    <w:rsid w:val="003706A9"/>
    <w:rsid w:val="00611011"/>
    <w:rsid w:val="006A5D2D"/>
    <w:rsid w:val="006D3E2C"/>
    <w:rsid w:val="009D78EB"/>
    <w:rsid w:val="00A5613B"/>
    <w:rsid w:val="00CD6A3F"/>
    <w:rsid w:val="00F0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210A64-CD52-40B4-9121-7C950721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A3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aliases w:val="H2"/>
    <w:basedOn w:val="Normal"/>
    <w:next w:val="Normal"/>
    <w:link w:val="Heading2Char"/>
    <w:qFormat/>
    <w:rsid w:val="00CD6A3F"/>
    <w:pPr>
      <w:keepNext/>
      <w:numPr>
        <w:numId w:val="2"/>
      </w:numPr>
      <w:jc w:val="both"/>
      <w:outlineLvl w:val="1"/>
    </w:pPr>
    <w:rPr>
      <w:b/>
      <w:sz w:val="22"/>
      <w:lang w:val="en-GB"/>
    </w:rPr>
  </w:style>
  <w:style w:type="paragraph" w:styleId="Heading3">
    <w:name w:val="heading 3"/>
    <w:basedOn w:val="Normal"/>
    <w:next w:val="Normal"/>
    <w:link w:val="Heading3Char"/>
    <w:qFormat/>
    <w:rsid w:val="00CD6A3F"/>
    <w:pPr>
      <w:keepNext/>
      <w:numPr>
        <w:ilvl w:val="1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D6A3F"/>
    <w:pPr>
      <w:keepNext/>
      <w:numPr>
        <w:ilvl w:val="2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CD6A3F"/>
    <w:pPr>
      <w:numPr>
        <w:ilvl w:val="3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D6A3F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D6A3F"/>
    <w:pPr>
      <w:numPr>
        <w:ilvl w:val="6"/>
        <w:numId w:val="2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qFormat/>
    <w:rsid w:val="00CD6A3F"/>
    <w:pPr>
      <w:numPr>
        <w:ilvl w:val="7"/>
        <w:numId w:val="2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CD6A3F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D6A3F"/>
    <w:rPr>
      <w:rFonts w:ascii="Times New Roman" w:eastAsia="Times New Roman" w:hAnsi="Times New Roman" w:cs="Times New Roman"/>
      <w:b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CD6A3F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CD6A3F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CD6A3F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CD6A3F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CD6A3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D6A3F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D6A3F"/>
    <w:rPr>
      <w:rFonts w:ascii="Arial" w:eastAsia="Times New Roman" w:hAnsi="Arial" w:cs="Arial"/>
    </w:rPr>
  </w:style>
  <w:style w:type="character" w:styleId="Strong">
    <w:name w:val="Strong"/>
    <w:qFormat/>
    <w:rsid w:val="00CD6A3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A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A3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905</Words>
  <Characters>5161</Characters>
  <Application>Microsoft Office Word</Application>
  <DocSecurity>0</DocSecurity>
  <Lines>43</Lines>
  <Paragraphs>12</Paragraphs>
  <ScaleCrop>false</ScaleCrop>
  <Company>Microsoft</Company>
  <LinksUpToDate>false</LinksUpToDate>
  <CharactersWithSpaces>6054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thao.pp</dc:creator>
  <cp:keywords/>
  <dc:description/>
  <cp:lastModifiedBy>Dung Pham Thi Kim</cp:lastModifiedBy>
  <cp:revision>2</cp:revision>
  <dcterms:created xsi:type="dcterms:W3CDTF">2017-10-14T06:50:00Z</dcterms:created>
  <dcterms:modified xsi:type="dcterms:W3CDTF">2020-06-22T01:19:00Z</dcterms:modified>
</cp:coreProperties>
</file>